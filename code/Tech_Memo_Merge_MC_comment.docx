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984B8A" w14:textId="77777777" w:rsidR="003F517E" w:rsidRDefault="003F517E">
      <w:pPr>
        <w:pStyle w:val="FirstParagraph"/>
      </w:pPr>
    </w:p>
    <w:p w14:paraId="2B96D80F" w14:textId="77777777" w:rsidR="003F517E" w:rsidRDefault="00BD0BCD">
      <w:pPr>
        <w:pStyle w:val="Heading1"/>
      </w:pPr>
      <w:bookmarkStart w:id="0" w:name="X3f983d0eee441043729633edc9f8e1c8a3c366d"/>
      <w:r>
        <w:rPr>
          <w:rStyle w:val="VerbatimChar"/>
        </w:rPr>
        <w:t>Automated and operational access to environmental data for Alaska’s management areas</w:t>
      </w:r>
      <w:bookmarkEnd w:id="0"/>
    </w:p>
    <w:p w14:paraId="54EB72A4" w14:textId="77777777" w:rsidR="003F517E" w:rsidRDefault="00BD0BCD">
      <w:pPr>
        <w:pStyle w:val="FirstParagraph"/>
      </w:pPr>
      <w:r>
        <w:rPr>
          <w:rStyle w:val="VerbatimChar"/>
        </w:rPr>
        <w:t>Jordan T Watson and Matthew W Callahan</w:t>
      </w:r>
    </w:p>
    <w:p w14:paraId="6799EA72" w14:textId="77777777" w:rsidR="003F517E" w:rsidRDefault="003F517E">
      <w:pPr>
        <w:pStyle w:val="BodyText"/>
      </w:pPr>
    </w:p>
    <w:p w14:paraId="16C414B2" w14:textId="77777777" w:rsidR="003F517E" w:rsidRDefault="00BD0BCD">
      <w:pPr>
        <w:pStyle w:val="Heading1"/>
      </w:pPr>
      <w:bookmarkStart w:id="1" w:name="abstract"/>
      <w:r>
        <w:t>Abstract</w:t>
      </w:r>
      <w:bookmarkEnd w:id="1"/>
    </w:p>
    <w:p w14:paraId="7B5ABF1C" w14:textId="77777777" w:rsidR="003F517E" w:rsidRDefault="00BD0BCD">
      <w:pPr>
        <w:pStyle w:val="FirstParagraph"/>
      </w:pPr>
      <w:r>
        <w:t xml:space="preserve">The proliferation of operational satellite data has facilitated downstream data products catered towards specific fisheries applications in near real-time. The Alaska Fisheries Science Center and Alaska Fisheries Information Network (AKFIN) have utilized such data accessibility to streamline use of satellite sea surface temperature (SST) data. We briefly describe three gridded satellite data sets and we present two data products that are updated automatically and regularly in a database backend: 1) satellite SST data linked to spatial management regions across Alaska and 2) spatially-explicit fishery-dependent data (e.g., observer, fish ticket, and vessel monitoring system [VMS] data) linked with satellite SST data. Full gridded data sets apportioned to management areas can be queried from the AKFIN database. Alternatively, aggregated data products (e.g., time series of SST for individual management regions or ecosystem areas) can be accessed via a custom AKFIN SST web service. We demonstrate several queries of the web service and illustrate how this product can yield seamless integration with downstream analyses. For fisheries-dependent </w:t>
      </w:r>
      <w:del w:id="2" w:author="Jordan Watson" w:date="2021-08-13T13:28:00Z">
        <w:r w:rsidDel="004C7D53">
          <w:delText>data</w:delText>
        </w:r>
      </w:del>
      <w:ins w:id="3" w:author="Jordan Watson" w:date="2021-08-13T13:28:00Z">
        <w:r w:rsidR="004C7D53">
          <w:t>sources</w:t>
        </w:r>
      </w:ins>
      <w:r>
        <w:t>, SST data were linked to fish tickets, observer, and VMS in the Oracle backend from 2002 - present (millions of records)</w:t>
      </w:r>
      <w:del w:id="4" w:author="Jordan Watson" w:date="2021-08-13T13:36:00Z">
        <w:r w:rsidDel="004C7D53">
          <w:delText>,</w:delText>
        </w:r>
      </w:del>
      <w:r>
        <w:t xml:space="preserve"> and new data are automatically matched each day. We provide examples of how these processes facilitate efficient use of SST data, and describe opportunities for expansion of these services.</w:t>
      </w:r>
    </w:p>
    <w:p w14:paraId="63629C31" w14:textId="77777777" w:rsidR="003F517E" w:rsidRDefault="00BD0BCD">
      <w:pPr>
        <w:pStyle w:val="Heading1"/>
      </w:pPr>
      <w:bookmarkStart w:id="5" w:name="introduction"/>
      <w:r>
        <w:t>Introduction</w:t>
      </w:r>
      <w:bookmarkEnd w:id="5"/>
    </w:p>
    <w:p w14:paraId="590EE9ED" w14:textId="77777777" w:rsidR="003F517E" w:rsidRDefault="00BD0BCD">
      <w:pPr>
        <w:pStyle w:val="FirstParagraph"/>
      </w:pPr>
      <w:r>
        <w:t xml:space="preserve">The role of oceanographic and other environmental or ecosystem parameters on the productivity of the world’s fish stocks has long been established. Increasingly, such parameters are explicitly incorporated into fisheries stock assessments (Holsman et al. </w:t>
      </w:r>
      <w:hyperlink w:anchor="ref-Holsman2016">
        <w:r>
          <w:rPr>
            <w:rStyle w:val="Hyperlink"/>
          </w:rPr>
          <w:t>2016</w:t>
        </w:r>
      </w:hyperlink>
      <w:r>
        <w:t xml:space="preserve">, Marshall et al. </w:t>
      </w:r>
      <w:hyperlink w:anchor="ref-Marshall2019">
        <w:r>
          <w:rPr>
            <w:rStyle w:val="Hyperlink"/>
          </w:rPr>
          <w:t>2019</w:t>
        </w:r>
      </w:hyperlink>
      <w:r>
        <w:t xml:space="preserve">), risk assessments (Gaichas et al. </w:t>
      </w:r>
      <w:hyperlink w:anchor="ref-Gaichas2014">
        <w:r>
          <w:rPr>
            <w:rStyle w:val="Hyperlink"/>
          </w:rPr>
          <w:t>2014</w:t>
        </w:r>
      </w:hyperlink>
      <w:r>
        <w:t xml:space="preserve">); ecosystem reports (Ferriss and Zador </w:t>
      </w:r>
      <w:hyperlink w:anchor="ref-Ferriss2020">
        <w:r>
          <w:rPr>
            <w:rStyle w:val="Hyperlink"/>
          </w:rPr>
          <w:t>2020</w:t>
        </w:r>
      </w:hyperlink>
      <w:r>
        <w:t xml:space="preserve">, Ortiz and Zador </w:t>
      </w:r>
      <w:hyperlink w:anchor="ref-Ortiz2020">
        <w:r>
          <w:rPr>
            <w:rStyle w:val="Hyperlink"/>
          </w:rPr>
          <w:t>2020</w:t>
        </w:r>
      </w:hyperlink>
      <w:r>
        <w:t xml:space="preserve">, Siddon </w:t>
      </w:r>
      <w:hyperlink w:anchor="ref-Siddon2020">
        <w:r>
          <w:rPr>
            <w:rStyle w:val="Hyperlink"/>
          </w:rPr>
          <w:t>2020</w:t>
        </w:r>
      </w:hyperlink>
      <w:r>
        <w:t xml:space="preserve">), or other documents used by the U.S. Regional Fishery Management Councils to guide decision making. Meanwhile, a growing trend in the development of dynamic ocean management tools seeks to incorporate environmental information in near real-time to inform stakeholders for bycatch avoidance (Hazen et al. </w:t>
      </w:r>
      <w:hyperlink w:anchor="ref-Hazen2018">
        <w:r>
          <w:rPr>
            <w:rStyle w:val="Hyperlink"/>
          </w:rPr>
          <w:t>2018</w:t>
        </w:r>
      </w:hyperlink>
      <w:r>
        <w:t xml:space="preserve">, Breece et al. </w:t>
      </w:r>
      <w:hyperlink w:anchor="ref-Breece2021">
        <w:r>
          <w:rPr>
            <w:rStyle w:val="Hyperlink"/>
          </w:rPr>
          <w:t>2021</w:t>
        </w:r>
      </w:hyperlink>
      <w:r>
        <w:t xml:space="preserve">), harmful algal blooms (Harley et al. </w:t>
      </w:r>
      <w:hyperlink w:anchor="ref-Harley2020">
        <w:r>
          <w:rPr>
            <w:rStyle w:val="Hyperlink"/>
          </w:rPr>
          <w:t>2020</w:t>
        </w:r>
      </w:hyperlink>
      <w:r>
        <w:t>), avoiding interactions with protected species (</w:t>
      </w:r>
      <w:hyperlink r:id="rId7">
        <w:r>
          <w:rPr>
            <w:rStyle w:val="Hyperlink"/>
          </w:rPr>
          <w:t>https://oceanview.pfeg.noaa.gov/whale_indices/</w:t>
        </w:r>
      </w:hyperlink>
      <w:r>
        <w:t>), and more. Thus, as NOAA moves towards a broader adoption of ecosystem-based fisheries management and dynamic ocean management, the accessibility of ecosystem information becomes increasingly critical.</w:t>
      </w:r>
    </w:p>
    <w:p w14:paraId="2C31190B" w14:textId="77777777" w:rsidR="003F517E" w:rsidRDefault="00BD0BCD">
      <w:pPr>
        <w:pStyle w:val="BodyText"/>
      </w:pPr>
      <w:r>
        <w:rPr>
          <w:strike/>
        </w:rPr>
        <w:t xml:space="preserve">One of the most fundamental ecosystem parameters considered in fisheries is water temperature. Temperature regulates the timing and intensity of primary production, which has ripple effects on secondary producers and on to higher trophic levels. Temperature directly impacts fish growth and other metabolic processes in addition to regulating the location and abundance of prey. Thus, for most mobile fish species, temperature often defines the habitat of the species, and subsequently, the location of the fishing fleets that target them (Haynie and Pfeiffer </w:t>
      </w:r>
      <w:hyperlink w:anchor="ref-Haynie2012">
        <w:r>
          <w:rPr>
            <w:rStyle w:val="Hyperlink"/>
            <w:strike/>
          </w:rPr>
          <w:t>2012</w:t>
        </w:r>
      </w:hyperlink>
      <w:r>
        <w:rPr>
          <w:strike/>
        </w:rPr>
        <w:t xml:space="preserve">, Watson and Haynie </w:t>
      </w:r>
      <w:hyperlink w:anchor="ref-Watson2018">
        <w:r>
          <w:rPr>
            <w:rStyle w:val="Hyperlink"/>
            <w:strike/>
          </w:rPr>
          <w:t>2018</w:t>
        </w:r>
      </w:hyperlink>
      <w:r>
        <w:rPr>
          <w:strike/>
        </w:rPr>
        <w:t xml:space="preserve">, Rogers et al. </w:t>
      </w:r>
      <w:hyperlink w:anchor="ref-Rogers2019">
        <w:r>
          <w:rPr>
            <w:rStyle w:val="Hyperlink"/>
            <w:strike/>
          </w:rPr>
          <w:t>2019</w:t>
        </w:r>
      </w:hyperlink>
      <w:r>
        <w:rPr>
          <w:strike/>
        </w:rPr>
        <w:t>).</w:t>
      </w:r>
    </w:p>
    <w:p w14:paraId="729A7CB5" w14:textId="77777777" w:rsidR="003F517E" w:rsidRDefault="00BD0BCD">
      <w:pPr>
        <w:pStyle w:val="BodyText"/>
      </w:pPr>
      <w:r>
        <w:t xml:space="preserve">As global climate changes, water temperatures have been among the most easily measured metrics by which to understand how ocean ecosystems are responding. Broad warming trends are leading to poleward shifts in the distributions of fish species and the fleets that target them (Kotwicki and Lauth </w:t>
      </w:r>
      <w:hyperlink w:anchor="ref-Kotwicki2013">
        <w:r>
          <w:rPr>
            <w:rStyle w:val="Hyperlink"/>
          </w:rPr>
          <w:t>2013</w:t>
        </w:r>
      </w:hyperlink>
      <w:r>
        <w:t xml:space="preserve">, Rogers et al. </w:t>
      </w:r>
      <w:hyperlink w:anchor="ref-Rogers2019">
        <w:r>
          <w:rPr>
            <w:rStyle w:val="Hyperlink"/>
          </w:rPr>
          <w:t>2019</w:t>
        </w:r>
      </w:hyperlink>
      <w:r>
        <w:t xml:space="preserve">, Pinsky et al. </w:t>
      </w:r>
      <w:hyperlink w:anchor="ref-Pinsky2020">
        <w:r>
          <w:rPr>
            <w:rStyle w:val="Hyperlink"/>
          </w:rPr>
          <w:t>2020</w:t>
        </w:r>
      </w:hyperlink>
      <w:r>
        <w:t xml:space="preserve">, Fredston et al. </w:t>
      </w:r>
      <w:hyperlink w:anchor="ref-Fredston2021">
        <w:r>
          <w:rPr>
            <w:rStyle w:val="Hyperlink"/>
          </w:rPr>
          <w:t>2021</w:t>
        </w:r>
      </w:hyperlink>
      <w:r>
        <w:t xml:space="preserve">), while anomalously warm periods or marine heatwaves are driving protracted impacts on ecosystems (Suryan et al. </w:t>
      </w:r>
      <w:hyperlink w:anchor="ref-Suryan2021">
        <w:r>
          <w:rPr>
            <w:rStyle w:val="Hyperlink"/>
          </w:rPr>
          <w:t>2021</w:t>
        </w:r>
      </w:hyperlink>
      <w:r>
        <w:t xml:space="preserve">) and commercial fish stocks (Barbeaux et al. </w:t>
      </w:r>
      <w:hyperlink w:anchor="ref-Barbeaux2020">
        <w:r>
          <w:rPr>
            <w:rStyle w:val="Hyperlink"/>
          </w:rPr>
          <w:t>2020</w:t>
        </w:r>
      </w:hyperlink>
      <w:r>
        <w:t>). Such dynamics underscore the need for reliable access to near real-time water temperature data.</w:t>
      </w:r>
    </w:p>
    <w:p w14:paraId="2BAF110F" w14:textId="77777777" w:rsidR="003F517E" w:rsidRDefault="00BD0BCD">
      <w:pPr>
        <w:pStyle w:val="BodyText"/>
      </w:pPr>
      <w:r>
        <w:t xml:space="preserve">Satellite-derived sea surface temperature (SST) data are well validated and have been available since the early 1980s (Minnett et al. </w:t>
      </w:r>
      <w:hyperlink w:anchor="ref-Minnett2019">
        <w:r>
          <w:rPr>
            <w:rStyle w:val="Hyperlink"/>
          </w:rPr>
          <w:t>2019</w:t>
        </w:r>
      </w:hyperlink>
      <w:r>
        <w:t>). A proliferation of new technologies, sensors, and data products have led to increasingly frequent and spatially resolved SST data with latencies as little as one day (</w:t>
      </w:r>
      <w:commentRangeStart w:id="6"/>
      <w:r>
        <w:rPr>
          <w:b/>
        </w:rPr>
        <w:t>???</w:t>
      </w:r>
      <w:commentRangeEnd w:id="6"/>
      <w:r w:rsidR="004C7D53">
        <w:rPr>
          <w:rStyle w:val="CommentReference"/>
        </w:rPr>
        <w:commentReference w:id="6"/>
      </w:r>
      <w:r>
        <w:t xml:space="preserve">, Maturi et al. </w:t>
      </w:r>
      <w:hyperlink w:anchor="ref-Maturi2017">
        <w:r>
          <w:rPr>
            <w:rStyle w:val="Hyperlink"/>
          </w:rPr>
          <w:t>2017</w:t>
        </w:r>
      </w:hyperlink>
      <w:r>
        <w:t xml:space="preserve">, Minnett et al. </w:t>
      </w:r>
      <w:hyperlink w:anchor="ref-Minnett2019">
        <w:r>
          <w:rPr>
            <w:rStyle w:val="Hyperlink"/>
          </w:rPr>
          <w:t>2019</w:t>
        </w:r>
      </w:hyperlink>
      <w:r>
        <w:t xml:space="preserve">). Moreover, the development of programs like NOAA’s CoastWatch and data technologies like Environmental Research Division’s data access program (ERDDAP) servers (Simons </w:t>
      </w:r>
      <w:hyperlink w:anchor="ref-Simons2020">
        <w:r>
          <w:rPr>
            <w:rStyle w:val="Hyperlink"/>
          </w:rPr>
          <w:t>2020</w:t>
        </w:r>
      </w:hyperlink>
      <w:r>
        <w:t xml:space="preserve">) have facilitated easier access to these data worldwide in near real-time and via a suite of data formats. While such technologies have improved data access, challenges still exist for some end users due to the large </w:t>
      </w:r>
      <w:r>
        <w:lastRenderedPageBreak/>
        <w:t xml:space="preserve">file sizes of high spatial and temporal resolution data sets, difficulty subsetting data within irregular polygons (custom spatial strata), and the need for data infrastructure that supports operationalization and automation of data ingestion (Welch et al. </w:t>
      </w:r>
      <w:hyperlink w:anchor="ref-Welch2019">
        <w:r>
          <w:rPr>
            <w:rStyle w:val="Hyperlink"/>
          </w:rPr>
          <w:t>2019</w:t>
        </w:r>
      </w:hyperlink>
      <w:r>
        <w:t>).</w:t>
      </w:r>
    </w:p>
    <w:p w14:paraId="762E361A" w14:textId="77777777" w:rsidR="003F517E" w:rsidRDefault="00BD0BCD">
      <w:pPr>
        <w:pStyle w:val="BodyText"/>
      </w:pPr>
      <w:r>
        <w:t>After assessing the needs of a suite of fisheries biology, stock assessment, and socio-ecological modeling efforts at the AFSC, we developed an automated and operational framework for serving satellite environmental data products for a suite of spatial strata used for fisheries management and research in Alaska. These are products initiated by AFSC requests, and developed by AKFIN and AFSC staff in the AKFIN database environment. We describe the data used, the process for joining the data to spatial strata, data access through customized web services (data queries via URL), and backend database merges with fishery dependent data (e.g. observer, fish ticket, VMS data).</w:t>
      </w:r>
    </w:p>
    <w:p w14:paraId="65DE727D" w14:textId="77777777" w:rsidR="003F517E" w:rsidRDefault="00BD0BCD">
      <w:pPr>
        <w:pStyle w:val="Heading1"/>
      </w:pPr>
      <w:bookmarkStart w:id="7" w:name="methods-results"/>
      <w:r>
        <w:t>Methods &amp; Results</w:t>
      </w:r>
      <w:bookmarkEnd w:id="7"/>
    </w:p>
    <w:p w14:paraId="21DB06BF" w14:textId="77777777" w:rsidR="003F517E" w:rsidRDefault="00BD0BCD">
      <w:pPr>
        <w:pStyle w:val="FirstParagraph"/>
      </w:pPr>
      <w:r>
        <w:rPr>
          <w:i/>
        </w:rPr>
        <w:t>Satellite data</w:t>
      </w:r>
      <w:r>
        <w:br/>
        <w:t xml:space="preserve">Three daily satellite SST products were accessed via NOAA ERDDAP servers (Simons </w:t>
      </w:r>
      <w:hyperlink w:anchor="ref-Simons2020">
        <w:r>
          <w:rPr>
            <w:rStyle w:val="Hyperlink"/>
          </w:rPr>
          <w:t>2020</w:t>
        </w:r>
      </w:hyperlink>
      <w:r>
        <w:t>) and downloaded as netCDF files within the Oracle database backend at the Alaska Fisheries Information Network (AKFIN), maintained by the Pacific States Marine Fisheries Commission. The SST data are publicly available but by ingesting them into the AKFIN backend, they can be seamlessly merged, behind the NOAA firewall, with confidential fishery-dependent data sets like observer, VMS, fish ticket data. These SST products provide gap-free data each day with a 1-2 day latency period.</w:t>
      </w:r>
    </w:p>
    <w:p w14:paraId="6A9E7EFD" w14:textId="77777777" w:rsidR="003F517E" w:rsidRDefault="00BD0BCD">
      <w:pPr>
        <w:pStyle w:val="BodyText"/>
      </w:pPr>
      <w:r>
        <w:t xml:space="preserve">The SST data sets used are from NOAA Coral Reef Watch (CRW), NASA Jet Propulsion Laboratory Multi-Scale Ultra-High Resoultion (MUR), and NOAA National Center for Environmental Information Optimal Interpolation (OI) (Table 1). </w:t>
      </w:r>
      <w:r>
        <w:rPr>
          <w:strike/>
        </w:rPr>
        <w:t>The National Environmental Satellite Data and Information Service recommends the CRW SST product and this is the primary dataset used in this study.</w:t>
      </w:r>
      <w:r>
        <w:t xml:space="preserve"> The data sets vary in spatial resolution and time-span. MUR SST has the finest spatial resolution while OI SST is the most course. Meanwhile OI SST includes the longest time series while MUR has the briefest.</w:t>
      </w:r>
    </w:p>
    <w:p w14:paraId="5D7A9330" w14:textId="77777777" w:rsidR="003F517E" w:rsidRDefault="00BD0BCD">
      <w:pPr>
        <w:pStyle w:val="BodyText"/>
      </w:pPr>
      <w:r>
        <w:t>(Insert Table 1 here) Table 1. Description of the three satellite data sets and their data products in the AKFIN database backend.</w:t>
      </w:r>
    </w:p>
    <w:p w14:paraId="426D8C21" w14:textId="77777777" w:rsidR="003F517E" w:rsidRDefault="00BD0BCD">
      <w:pPr>
        <w:pStyle w:val="BodyText"/>
      </w:pPr>
      <w:r>
        <w:lastRenderedPageBreak/>
        <w:t>All three data sets have native formats with longitudes ranging from -180 to +180. Because the spatial extent for Alaska waters includes the International Date Line, the data from each data set are downloaded via two separate operations each day. One operation downloads the negative longitude data from 46°N to 68.8°N and -180°E to -130°E and the second operation downloads the positive longitude data from 47.5°N to 60.0°N and 164°E to 180°E. These downloads are merged and then clipped to spatial regions of interest within the exclusive economic zone surrounding Alaska.</w:t>
      </w:r>
    </w:p>
    <w:p w14:paraId="124662E8" w14:textId="77777777" w:rsidR="001A06C4" w:rsidRDefault="00BD0BCD">
      <w:pPr>
        <w:pStyle w:val="BodyText"/>
        <w:rPr>
          <w:ins w:id="8" w:author="Jordan Watson" w:date="2021-08-13T13:51:00Z"/>
        </w:rPr>
      </w:pPr>
      <w:r>
        <w:rPr>
          <w:i/>
        </w:rPr>
        <w:t>Spatial strata</w:t>
      </w:r>
      <w:r>
        <w:t xml:space="preserve"> </w:t>
      </w:r>
    </w:p>
    <w:p w14:paraId="7FA592D8" w14:textId="2E872941" w:rsidR="003F517E" w:rsidRDefault="00BD0BCD">
      <w:pPr>
        <w:pStyle w:val="BodyText"/>
      </w:pPr>
      <w:r>
        <w:t>State and Federal waters of Alaska include numerous spatial strata that are relevant to fisheries management, ecology, and individual species distributions. For example, the Alaska Department of Fish &amp; Game (ADF&amp;G) divides Alaskan waters into nearly 1,800 statistical areas, many of which are 0.5° latitude by 1.0° longitude boxes. Meanwhile, the National Marine Fisheries Service (NMFS) divides the same waters into only 25 management areas. These regulatory strata are inconsistent with ecological stratifications (Eastern Bering Sea, Gulf of Alaska, and the Aleutian Islands) identified for the same waters. These ecosystem regions, even when subdivided, do not necessarily align with spatial strata identified for individual fish or crab stocks, so stock assessment scientists and fishery managers are often interested in yet further customized spatial boundaries. Thus, it is not surprising that different users of environmental information like SST may want those data aggregated or clipped to a different (or multiple) spatial boundaries.</w:t>
      </w:r>
    </w:p>
    <w:p w14:paraId="0DFF65E7" w14:textId="77777777" w:rsidR="003F517E" w:rsidRDefault="00BD0BCD">
      <w:pPr>
        <w:pStyle w:val="BodyText"/>
      </w:pPr>
      <w:r>
        <w:t xml:space="preserve">To develop operational data products across Alaska’s suite of spatial strata, we undertook extensive point-in-polygon processing operations to apportion the individual latitude-longitude coordinates for all three SST data sets to each of the polygons from a suite of shapefiles (ADF&amp;G management areas, NMFS management areas, Ecosystem regions [from NMFS Ecosystem Status Reports], Bering Sea Integrated Ecosystem Research Program [BSIERP] regions, Bristol Bay red king crab management areas, and St. Matthew blue king crab management areas) (Fig. 1). To avoid repeating the computationally intensive point-in-polygon operations, we created spatial lookup tables that are stored in the backend of the AKFIN Oracle database system. Thus, as data are downloaded daily from ERDDAP servers across the spatial </w:t>
      </w:r>
      <w:r>
        <w:lastRenderedPageBreak/>
        <w:t>extent of Alaska’s waters, each SST record is matched via a database join on latitude and longitude to the spatial strata in which it falls.</w:t>
      </w:r>
    </w:p>
    <w:p w14:paraId="19F50518" w14:textId="77777777" w:rsidR="003F517E" w:rsidRDefault="00BD0BCD">
      <w:pPr>
        <w:pStyle w:val="BodyText"/>
      </w:pPr>
      <w:r>
        <w:t>[Need to make sure we use the new shapefile map for the GOA ESR region. Come to think of it - need to change the lookup tables on the AKFIN server, too.]</w:t>
      </w:r>
    </w:p>
    <w:p w14:paraId="67D129B5" w14:textId="314D0BEA" w:rsidR="003F517E" w:rsidRDefault="00BD0BCD">
      <w:pPr>
        <w:pStyle w:val="BodyText"/>
        <w:rPr>
          <w:ins w:id="9" w:author="Jordan Watson" w:date="2021-08-13T13:51:00Z"/>
        </w:rPr>
      </w:pPr>
      <w:r>
        <w:rPr>
          <w:noProof/>
        </w:rPr>
        <w:drawing>
          <wp:inline distT="0" distB="0" distL="0" distR="0" wp14:anchorId="01179C37" wp14:editId="01D0A9E6">
            <wp:extent cx="5544151" cy="554415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2-1.png"/>
                    <pic:cNvPicPr>
                      <a:picLocks noChangeAspect="1" noChangeArrowheads="1"/>
                    </pic:cNvPicPr>
                  </pic:nvPicPr>
                  <pic:blipFill>
                    <a:blip r:embed="rId10"/>
                    <a:stretch>
                      <a:fillRect/>
                    </a:stretch>
                  </pic:blipFill>
                  <pic:spPr bwMode="auto">
                    <a:xfrm>
                      <a:off x="0" y="0"/>
                      <a:ext cx="5544151" cy="5544151"/>
                    </a:xfrm>
                    <a:prstGeom prst="rect">
                      <a:avLst/>
                    </a:prstGeom>
                    <a:noFill/>
                    <a:ln w="9525">
                      <a:noFill/>
                      <a:headEnd/>
                      <a:tailEnd/>
                    </a:ln>
                  </pic:spPr>
                </pic:pic>
              </a:graphicData>
            </a:graphic>
          </wp:inline>
        </w:drawing>
      </w:r>
      <w:r>
        <w:t xml:space="preserve"> Figure 1. Spatial strata in Alaska for which sea surface temperature data have been clipped and aggregated within the AKFIN database backend. SST data for these strata can be queried and accessed several ways.</w:t>
      </w:r>
    </w:p>
    <w:p w14:paraId="73CEDB3C" w14:textId="78A2D929" w:rsidR="001A06C4" w:rsidRDefault="001A06C4">
      <w:pPr>
        <w:pStyle w:val="BodyText"/>
      </w:pPr>
      <w:ins w:id="10" w:author="Jordan Watson" w:date="2021-08-13T13:51:00Z">
        <w:r>
          <w:lastRenderedPageBreak/>
          <w:t xml:space="preserve">In addition to the spatial strata, each gridded SST location was also matched with the depth of the water at that location. </w:t>
        </w:r>
      </w:ins>
      <w:ins w:id="11" w:author="Jordan Watson" w:date="2021-08-13T13:54:00Z">
        <w:r>
          <w:t>T</w:t>
        </w:r>
      </w:ins>
      <w:ins w:id="12" w:author="Jordan Watson" w:date="2021-08-13T13:51:00Z">
        <w:r>
          <w:t xml:space="preserve">he marmap library </w:t>
        </w:r>
      </w:ins>
      <w:ins w:id="13" w:author="Jordan Watson" w:date="2021-08-13T13:52:00Z">
        <w:r>
          <w:t xml:space="preserve">(Pante &amp; Bouhet 2015) </w:t>
        </w:r>
      </w:ins>
      <w:ins w:id="14" w:author="Jordan Watson" w:date="2021-08-13T13:51:00Z">
        <w:r>
          <w:t xml:space="preserve">in </w:t>
        </w:r>
      </w:ins>
      <w:ins w:id="15" w:author="Jordan Watson" w:date="2021-08-13T13:52:00Z">
        <w:r>
          <w:t xml:space="preserve">R </w:t>
        </w:r>
      </w:ins>
      <w:ins w:id="16" w:author="Jordan Watson" w:date="2021-08-13T13:54:00Z">
        <w:r>
          <w:t xml:space="preserve">was used </w:t>
        </w:r>
      </w:ins>
      <w:ins w:id="17" w:author="Jordan Watson" w:date="2021-08-13T13:52:00Z">
        <w:r>
          <w:t xml:space="preserve">to extract the </w:t>
        </w:r>
      </w:ins>
      <w:ins w:id="18" w:author="Jordan Watson" w:date="2021-08-13T13:53:00Z">
        <w:r>
          <w:t>NOAA ETOPO1 bathymetric data (</w:t>
        </w:r>
        <w:commentRangeStart w:id="19"/>
        <w:r>
          <w:t>Amante &amp; Eakins 2009</w:t>
        </w:r>
        <w:commentRangeEnd w:id="19"/>
        <w:r>
          <w:rPr>
            <w:rStyle w:val="CommentReference"/>
          </w:rPr>
          <w:commentReference w:id="19"/>
        </w:r>
        <w:r>
          <w:t>)</w:t>
        </w:r>
      </w:ins>
      <w:ins w:id="20" w:author="Jordan Watson" w:date="2021-08-13T13:54:00Z">
        <w:r>
          <w:t>.</w:t>
        </w:r>
      </w:ins>
    </w:p>
    <w:p w14:paraId="5E39E33D" w14:textId="661A9FB6" w:rsidR="003F517E" w:rsidRDefault="00BD0BCD">
      <w:pPr>
        <w:pStyle w:val="BodyText"/>
      </w:pPr>
      <w:r>
        <w:rPr>
          <w:i/>
        </w:rPr>
        <w:t>Accessing the data</w:t>
      </w:r>
      <w:r>
        <w:t xml:space="preserve"> Data ingested into AKFIN can be accessed and used for operational workflows via several different methods (Figure 2). We demonstrate two general methods for accessing the data stored in AKFIN. The first method, customized web services (web APIs), is ideal for accessing time series of aggregated data (e.g. daily SST averaged across a spatial stratum or multiple spatial strata) and for queries less than about 100,000 records. This approach leverages a simplified data access point (</w:t>
      </w:r>
      <w:del w:id="21" w:author="Jordan Watson" w:date="2021-08-13T13:57:00Z">
        <w:r w:rsidDel="001A06C4">
          <w:delText>url</w:delText>
        </w:r>
      </w:del>
      <w:ins w:id="22" w:author="Jordan Watson" w:date="2021-08-13T13:57:00Z">
        <w:r w:rsidR="001A06C4">
          <w:t>URL</w:t>
        </w:r>
      </w:ins>
      <w:r>
        <w:t>) that is outside of the AKFIN firewall and requires no user login. The second method, direct database access, requires a login to the AKFIN database backend and relies on SQL to extract either aggregated data summaries or larger gridded data sets (e.g., millions of data records). In the sections that follow, we demonstrate data queries using custom web services and by using direct</w:t>
      </w:r>
      <w:ins w:id="23" w:author="Jordan Watson" w:date="2021-08-13T13:58:00Z">
        <w:r w:rsidR="001A06C4">
          <w:t xml:space="preserve"> database access via</w:t>
        </w:r>
      </w:ins>
      <w:r>
        <w:t xml:space="preserve"> SQL and R</w:t>
      </w:r>
      <w:del w:id="24" w:author="Jordan Watson" w:date="2021-08-13T13:59:00Z">
        <w:r w:rsidDel="001A06C4">
          <w:delText xml:space="preserve"> access</w:delText>
        </w:r>
      </w:del>
      <w:r>
        <w:t xml:space="preserve">. </w:t>
      </w:r>
      <w:del w:id="25" w:author="Jordan Watson" w:date="2021-08-13T13:59:00Z">
        <w:r w:rsidDel="001A06C4">
          <w:delText>For each case, we illustrate the utility of operational data workflows by piping these data into R functions for calculating marine heatwaves (MHWs).</w:delText>
        </w:r>
      </w:del>
    </w:p>
    <w:p w14:paraId="6DCF76DF" w14:textId="77777777" w:rsidR="003F517E" w:rsidRDefault="00BD0BCD">
      <w:r>
        <w:rPr>
          <w:noProof/>
        </w:rPr>
        <w:drawing>
          <wp:inline distT="0" distB="0" distL="0" distR="0" wp14:anchorId="3D128DB6" wp14:editId="0BD34417">
            <wp:extent cx="5943600" cy="3272319"/>
            <wp:effectExtent l="0" t="0" r="0" b="0"/>
            <wp:docPr id="2" name="Picture" descr="Figure 2: Data flow diagram for the ingestion, processing, and extraction of satellite sea surface temperature data within AKFIN."/>
            <wp:cNvGraphicFramePr/>
            <a:graphic xmlns:a="http://schemas.openxmlformats.org/drawingml/2006/main">
              <a:graphicData uri="http://schemas.openxmlformats.org/drawingml/2006/picture">
                <pic:pic xmlns:pic="http://schemas.openxmlformats.org/drawingml/2006/picture">
                  <pic:nvPicPr>
                    <pic:cNvPr id="0" name="Picture" descr="Data/MattDataFlowDiagram300dpi.jpg"/>
                    <pic:cNvPicPr>
                      <a:picLocks noChangeAspect="1" noChangeArrowheads="1"/>
                    </pic:cNvPicPr>
                  </pic:nvPicPr>
                  <pic:blipFill>
                    <a:blip r:embed="rId11"/>
                    <a:stretch>
                      <a:fillRect/>
                    </a:stretch>
                  </pic:blipFill>
                  <pic:spPr bwMode="auto">
                    <a:xfrm>
                      <a:off x="0" y="0"/>
                      <a:ext cx="5943600" cy="3272319"/>
                    </a:xfrm>
                    <a:prstGeom prst="rect">
                      <a:avLst/>
                    </a:prstGeom>
                    <a:noFill/>
                    <a:ln w="9525">
                      <a:noFill/>
                      <a:headEnd/>
                      <a:tailEnd/>
                    </a:ln>
                  </pic:spPr>
                </pic:pic>
              </a:graphicData>
            </a:graphic>
          </wp:inline>
        </w:drawing>
      </w:r>
    </w:p>
    <w:p w14:paraId="4B102F70" w14:textId="77777777" w:rsidR="003F517E" w:rsidRDefault="00BD0BCD">
      <w:pPr>
        <w:pStyle w:val="ImageCaption"/>
      </w:pPr>
      <w:r>
        <w:t>Figure 2: Data flow diagram for the ingestion, processing, and extraction of satellite sea surface temperature data within AKFIN.</w:t>
      </w:r>
    </w:p>
    <w:p w14:paraId="46F8C137" w14:textId="77777777" w:rsidR="003F517E" w:rsidRDefault="00BD0BCD">
      <w:pPr>
        <w:pStyle w:val="BodyText"/>
      </w:pPr>
      <w:r>
        <w:rPr>
          <w:i/>
        </w:rPr>
        <w:lastRenderedPageBreak/>
        <w:t>Customized Web Service (Web API)</w:t>
      </w:r>
    </w:p>
    <w:p w14:paraId="5019398A" w14:textId="69C4BB37" w:rsidR="003F517E" w:rsidRDefault="00BD0BCD">
      <w:pPr>
        <w:pStyle w:val="BodyText"/>
      </w:pPr>
      <w:r>
        <w:t xml:space="preserve">For queries that are likely to be repeated often or to become part of an automated process, customized web services offer a particularly efficient data access option. These web services require no accounts, no passwords, no VPN - just internet - and a web service URL can be readily embedded into programming applications (e.g., R, Python). An additional convenience is that web services allow users to </w:t>
      </w:r>
      <w:ins w:id="26" w:author="Jordan Watson" w:date="2021-08-13T14:02:00Z">
        <w:r w:rsidR="009C1890">
          <w:t xml:space="preserve">execute queries </w:t>
        </w:r>
      </w:ins>
      <w:del w:id="27" w:author="Jordan Watson" w:date="2021-08-13T14:02:00Z">
        <w:r w:rsidDel="009C1890">
          <w:delText xml:space="preserve">query time series </w:delText>
        </w:r>
      </w:del>
      <w:r>
        <w:t>without storing data locally which is particularly helpful for operations that would typically append data to existing files (e.g., adding a new day of data to a time series). With this tool, users can easily incorporate SST time series data into stock assessments and other workflows</w:t>
      </w:r>
      <w:ins w:id="28" w:author="Jordan Watson" w:date="2021-08-13T14:14:00Z">
        <w:r w:rsidR="00A505F8">
          <w:t>. We present a brief introduction of web services here and annotated code examples are provided in a supplement.</w:t>
        </w:r>
      </w:ins>
      <w:del w:id="29" w:author="Jordan Watson" w:date="2021-08-13T14:14:00Z">
        <w:r w:rsidDel="00A505F8">
          <w:delText>.</w:delText>
        </w:r>
      </w:del>
    </w:p>
    <w:p w14:paraId="72C145D0" w14:textId="766F61DF" w:rsidR="003F517E" w:rsidRDefault="00BD0BCD">
      <w:pPr>
        <w:pStyle w:val="BodyText"/>
      </w:pPr>
      <w:r>
        <w:t>The AKFIN web service web service enables a query of spatially aggregated CRW SST using a URL, where the URL contains the query parameters (Fig. 3). For example, in the URL “</w:t>
      </w:r>
      <w:hyperlink r:id="rId12">
        <w:r>
          <w:rPr>
            <w:rStyle w:val="Hyperlink"/>
          </w:rPr>
          <w:t>https://apex.psmfc.org/akfin/data_marts/akmp/nmfs_area_crw_avg_sst?nmfs_area=640</w:t>
        </w:r>
      </w:hyperlink>
      <w:r>
        <w:t>,” where “nmfs_area_crw_avg_sst</w:t>
      </w:r>
      <w:del w:id="30" w:author="Jordan Watson" w:date="2021-08-13T14:04:00Z">
        <w:r w:rsidDel="009C1890">
          <w:delText>?</w:delText>
        </w:r>
      </w:del>
      <w:r>
        <w:t>” is the name of the dataset</w:t>
      </w:r>
      <w:ins w:id="31" w:author="Jordan Watson" w:date="2021-08-13T14:07:00Z">
        <w:r w:rsidR="009C1890">
          <w:t xml:space="preserve"> and spatial parameter</w:t>
        </w:r>
      </w:ins>
      <w:r>
        <w:t xml:space="preserve">. </w:t>
      </w:r>
      <w:ins w:id="32" w:author="Jordan Watson" w:date="2021-08-13T14:08:00Z">
        <w:r w:rsidR="009C1890">
          <w:t>Currently, spatial query parameters include NMFS management areas (nmfs_area) and the Ecosystem Status Report subregions (Ecosystem_sub)</w:t>
        </w:r>
      </w:ins>
      <w:ins w:id="33" w:author="Jordan Watson" w:date="2021-08-13T14:09:00Z">
        <w:r w:rsidR="009C1890">
          <w:t xml:space="preserve"> (e.g. Siddon 2020)</w:t>
        </w:r>
      </w:ins>
      <w:ins w:id="34" w:author="Jordan Watson" w:date="2021-08-13T14:08:00Z">
        <w:r w:rsidR="009C1890">
          <w:t xml:space="preserve">. </w:t>
        </w:r>
      </w:ins>
      <w:r>
        <w:t xml:space="preserve">This is the daily SST data </w:t>
      </w:r>
      <w:ins w:id="35" w:author="Jordan Watson" w:date="2021-08-13T14:05:00Z">
        <w:r w:rsidR="009C1890">
          <w:t xml:space="preserve">set </w:t>
        </w:r>
      </w:ins>
      <w:r>
        <w:t xml:space="preserve">averaged by nmfs_area. A “?” separates the data set name from the query criteria. To query multiple areas, separate the values by a comma. </w:t>
      </w:r>
      <w:del w:id="36" w:author="Jordan Watson" w:date="2021-08-13T14:08:00Z">
        <w:r w:rsidDel="009C1890">
          <w:delText xml:space="preserve">Large Marine Ecosystem subregions are assessed in AFSC Ecosystem Status Reports (ESRs). </w:delText>
        </w:r>
      </w:del>
      <w:r>
        <w:t xml:space="preserve">The ecosystem_sub fields available for query include the regions within the Eastern Bering Sea, Aleutian Islands, and Gulf of Alaska. Spaces in region names are filled with “%20.” For example, to query the data for the “Southeastern Bering Sea,” for example, add “ecosystem_sub=Southeastern%20Bering%20Sea.” For the Bering Sea and Gulf of Alaska, the query filters only data where water depth is between 10 and 200m. For the Aleutian Islands, a depth filter is not implemented. </w:t>
      </w:r>
      <w:ins w:id="37" w:author="Jordan Watson" w:date="2021-08-13T14:09:00Z">
        <w:r w:rsidR="009C1890">
          <w:t xml:space="preserve">Current </w:t>
        </w:r>
      </w:ins>
      <w:del w:id="38" w:author="Jordan Watson" w:date="2021-08-13T14:09:00Z">
        <w:r w:rsidDel="009C1890">
          <w:delText xml:space="preserve">Depth </w:delText>
        </w:r>
      </w:del>
      <w:ins w:id="39" w:author="Jordan Watson" w:date="2021-08-13T14:09:00Z">
        <w:r w:rsidR="009C1890">
          <w:t xml:space="preserve">depth </w:t>
        </w:r>
      </w:ins>
      <w:r>
        <w:t xml:space="preserve">limits reflect preferences of Ecosystem Status Report contributors </w:t>
      </w:r>
      <w:del w:id="40" w:author="Jordan Watson" w:date="2021-08-13T14:09:00Z">
        <w:r w:rsidDel="009C1890">
          <w:delText xml:space="preserve">(e.g. Siddon 2020) </w:delText>
        </w:r>
      </w:del>
      <w:ins w:id="41" w:author="Jordan Watson" w:date="2021-08-13T14:09:00Z">
        <w:r w:rsidR="009C1890">
          <w:t xml:space="preserve"> but </w:t>
        </w:r>
      </w:ins>
      <w:del w:id="42" w:author="Jordan Watson" w:date="2021-08-13T14:09:00Z">
        <w:r w:rsidDel="009C1890">
          <w:delText xml:space="preserve">and </w:delText>
        </w:r>
      </w:del>
      <w:r>
        <w:t>analysts that are interested in data for different depth ranges, custom spatial bounds, or aggregated NMFS areas are encouraged to contact the authors</w:t>
      </w:r>
      <w:ins w:id="43" w:author="Jordan Watson" w:date="2021-08-13T14:10:00Z">
        <w:r w:rsidR="009C1890">
          <w:t xml:space="preserve"> of this report</w:t>
        </w:r>
      </w:ins>
      <w:r>
        <w:t>.</w:t>
      </w:r>
    </w:p>
    <w:p w14:paraId="7BA01EDD" w14:textId="77777777" w:rsidR="003F517E" w:rsidRDefault="00BD0BCD">
      <w:commentRangeStart w:id="44"/>
      <w:r>
        <w:t>Figure 3: : Configuration of AKFIN web service URL parameters. A) Basic structure of the URL B) Multiple areas and time components. C) Additional time arguments. D) Importing webservice data into R using the httr package.</w:t>
      </w:r>
    </w:p>
    <w:p w14:paraId="48CD107A" w14:textId="77777777" w:rsidR="003F517E" w:rsidRDefault="00BD0BCD">
      <w:pPr>
        <w:pStyle w:val="ImageCaption"/>
      </w:pPr>
      <w:r>
        <w:lastRenderedPageBreak/>
        <w:t>Figure 3: : Configuration of AKFIN web service URL parameters. A) Basic structure of the URL B) Multiple areas and time components. C) Additional time arguments. D) Importing webservice data into R using the httr package.</w:t>
      </w:r>
      <w:commentRangeEnd w:id="44"/>
      <w:r w:rsidR="009C1890">
        <w:rPr>
          <w:rStyle w:val="CommentReference"/>
          <w:iCs w:val="0"/>
        </w:rPr>
        <w:commentReference w:id="44"/>
      </w:r>
    </w:p>
    <w:p w14:paraId="7DFDEC76" w14:textId="4980E3CD" w:rsidR="003F517E" w:rsidRDefault="00BD0BCD">
      <w:pPr>
        <w:pStyle w:val="BodyText"/>
      </w:pPr>
      <w:r>
        <w:t xml:space="preserve">To add a time component to a query, specify “start_date” and “end_date,” “read_date,” or “dates_back” parameters. If no time argument is included, the default behavior is to pull the single most recent record. Time parameters should be included after spatial parameters and separated by an “&amp;”. Most users will want the entire time series, which starts on 1985-01-01. To query the entire time series, specify “start_date” &amp; “end_date.” </w:t>
      </w:r>
      <w:ins w:id="45" w:author="Jordan Watson" w:date="2021-08-13T14:10:00Z">
        <w:r w:rsidR="008C422E">
          <w:t xml:space="preserve">An </w:t>
        </w:r>
      </w:ins>
      <w:r>
        <w:t>“end_date” must be included, but if you do not know the most recent date of the time series, you can choose an end date some time in the future and it will query all of the data that exist. The full CRW time series for a single spatial stratum yields more than 13,000 rows of data per area (i.e., daily data from 1985-01-01 to present). Dates are queried in the “yyyymmdd” format (e.g., “19871214” queries December 14, 1987). The “read_date” argument retrieves data from any date in the time series, however, it is necessary to query the date after the desired day. The web service date format contains a time component, which is set to 12:00:00Z for each day. SST records were created after that time stamp, causing queries to return values for the previous date. Finally, a “days_back” parameter specification allows users to query any number of days prior a date of interest. If “read_date” is not specified, “days_back” returns the most recent SSTs.</w:t>
      </w:r>
    </w:p>
    <w:p w14:paraId="11656A66" w14:textId="5832DB2C" w:rsidR="003F517E" w:rsidRDefault="00BD0BCD">
      <w:pPr>
        <w:pStyle w:val="BodyText"/>
      </w:pPr>
      <w:r>
        <w:t xml:space="preserve">To access web services using R Statistical Software, we use the R package </w:t>
      </w:r>
      <w:r>
        <w:rPr>
          <w:i/>
        </w:rPr>
        <w:t>httr</w:t>
      </w:r>
      <w:r>
        <w:t xml:space="preserve"> to pull data from a URL (Fig. 3), and the data format should be specified as </w:t>
      </w:r>
      <w:del w:id="46" w:author="Jordan Watson" w:date="2021-08-13T14:17:00Z">
        <w:r w:rsidDel="00A505F8">
          <w:delText>json</w:delText>
        </w:r>
      </w:del>
      <w:ins w:id="47" w:author="Jordan Watson" w:date="2021-08-13T14:17:00Z">
        <w:r w:rsidR="00A505F8">
          <w:t>JSON</w:t>
        </w:r>
      </w:ins>
      <w:r>
        <w:t xml:space="preserve">. The data can be saved as an object for manipulation or piped directly into downstream functions. Additional packages </w:t>
      </w:r>
      <w:r>
        <w:rPr>
          <w:i/>
        </w:rPr>
        <w:t>tidyverse</w:t>
      </w:r>
      <w:r>
        <w:t xml:space="preserve"> and </w:t>
      </w:r>
      <w:r>
        <w:rPr>
          <w:i/>
        </w:rPr>
        <w:t>lubridate</w:t>
      </w:r>
      <w:r>
        <w:t xml:space="preserve"> are recommended for plotting and manipulation but the object retrieved using </w:t>
      </w:r>
      <w:r>
        <w:rPr>
          <w:i/>
        </w:rPr>
        <w:t>httr</w:t>
      </w:r>
      <w:r>
        <w:t xml:space="preserve"> could be manipulated using base R instead. Simply pasting the URL into a web browser would also display fetched data in that browser.</w:t>
      </w:r>
      <w:ins w:id="48" w:author="Jordan Watson" w:date="2021-08-13T14:17:00Z">
        <w:r w:rsidR="00A505F8">
          <w:t xml:space="preserve"> See coding examples in the supplement.</w:t>
        </w:r>
      </w:ins>
    </w:p>
    <w:p w14:paraId="7AAF8485" w14:textId="320F1D86" w:rsidR="003F517E" w:rsidRDefault="00BD0BCD">
      <w:pPr>
        <w:pStyle w:val="BodyText"/>
      </w:pPr>
      <w:r>
        <w:rPr>
          <w:b/>
        </w:rPr>
        <w:t>Oracle database queries</w:t>
      </w:r>
      <w:r>
        <w:br/>
        <w:t xml:space="preserve">Some data users prefer the flexibility and transparency of querying raw gridded data directly from the Oracle server. This is particularly useful for larger queries (e.g., millions of records) or for exploring data across a suite of different spatial extents (e.g., custom depth ranges, shapefiles, etc.). To query directly from the database, users </w:t>
      </w:r>
      <w:del w:id="49" w:author="Jordan Watson" w:date="2021-08-13T14:18:00Z">
        <w:r w:rsidDel="00A505F8">
          <w:delText xml:space="preserve">will </w:delText>
        </w:r>
      </w:del>
      <w:r>
        <w:t xml:space="preserve">need an AKFIN database account, which can be provided by contacting the authors of this document. As we note in the web services </w:t>
      </w:r>
      <w:r>
        <w:lastRenderedPageBreak/>
        <w:t>section, many custom database queries or views can also be automated by working with AKFIN staff (via contact with the authors).</w:t>
      </w:r>
    </w:p>
    <w:p w14:paraId="3A7BEEBC" w14:textId="4711B565" w:rsidR="003F517E" w:rsidRDefault="00BD0BCD">
      <w:pPr>
        <w:pStyle w:val="BodyText"/>
      </w:pPr>
      <w:r>
        <w:t xml:space="preserve">The gridded SST data are stored within the AFSC schema on the AKFIN Oracle database and the primary key linking the lookup tables </w:t>
      </w:r>
      <w:commentRangeStart w:id="50"/>
      <w:r>
        <w:t xml:space="preserve">(Table 2) </w:t>
      </w:r>
      <w:commentRangeEnd w:id="50"/>
      <w:r w:rsidR="00756D35">
        <w:rPr>
          <w:rStyle w:val="CommentReference"/>
        </w:rPr>
        <w:commentReference w:id="50"/>
      </w:r>
      <w:r>
        <w:t xml:space="preserve">with the gridded data is the ID field. In the lookup table, it is simply “ID” and in the CRW SST data table it is “CRW_ID.” Spatial columns in a query result </w:t>
      </w:r>
      <w:del w:id="51" w:author="Jordan Watson" w:date="2021-08-13T14:19:00Z">
        <w:r w:rsidDel="00A505F8">
          <w:delText xml:space="preserve">may </w:delText>
        </w:r>
      </w:del>
      <w:r>
        <w:t xml:space="preserve">reveal ‘NA’ </w:t>
      </w:r>
      <w:del w:id="52" w:author="Jordan Watson" w:date="2021-08-13T14:19:00Z">
        <w:r w:rsidDel="00A505F8">
          <w:delText xml:space="preserve">because </w:delText>
        </w:r>
      </w:del>
      <w:ins w:id="53" w:author="Jordan Watson" w:date="2021-08-13T14:19:00Z">
        <w:r w:rsidR="00A505F8">
          <w:t xml:space="preserve">when </w:t>
        </w:r>
      </w:ins>
      <w:r>
        <w:t xml:space="preserve">the particular latitude - longitude coordinates shown do not fall within any spatial strata represented by those columns. The following example query </w:t>
      </w:r>
      <w:ins w:id="54" w:author="Jordan Watson" w:date="2021-08-13T14:23:00Z">
        <w:r w:rsidR="00756D35">
          <w:t xml:space="preserve">(SQL Code Input 1) </w:t>
        </w:r>
      </w:ins>
      <w:r>
        <w:t>demonstrates the primary key relationship between the data and lookup tables. In this case, we query SST (“TEMP”) data that fall within a crab management area and we add a field for “Year”.</w:t>
      </w:r>
    </w:p>
    <w:p w14:paraId="41F26406" w14:textId="77777777" w:rsidR="007D4EDB" w:rsidRDefault="00BD0BCD">
      <w:pPr>
        <w:pStyle w:val="BodyText"/>
        <w:rPr>
          <w:ins w:id="55" w:author="Jordan Watson" w:date="2021-08-13T14:32:00Z"/>
        </w:rPr>
      </w:pPr>
      <w:r>
        <w:rPr>
          <w:b/>
        </w:rPr>
        <w:t>SQL Code Input - 1</w:t>
      </w:r>
      <w:r>
        <w:t xml:space="preserve"> </w:t>
      </w:r>
    </w:p>
    <w:p w14:paraId="3F82650F" w14:textId="70A696C1" w:rsidR="003F517E" w:rsidRDefault="00BD0BCD">
      <w:pPr>
        <w:pStyle w:val="BodyText"/>
      </w:pPr>
      <w:r>
        <w:t>SELECT read_date, temp, TO_CHAR(read_date,‘YYYY’) as Year, crab FROM afsc.erddap_crw_sst a INNER JOIN (SELECT* FROM afsc.erddap_crw_sst_spatial_lookup WHERE crab &lt;&gt; ‘NA’) b ON a.crw_id =b.id</w:t>
      </w:r>
    </w:p>
    <w:p w14:paraId="086BC439" w14:textId="0096AA2D" w:rsidR="003F517E" w:rsidRDefault="00BD0BCD">
      <w:pPr>
        <w:pStyle w:val="BodyText"/>
      </w:pPr>
      <w:del w:id="56" w:author="Jordan Watson" w:date="2021-08-13T14:34:00Z">
        <w:r w:rsidDel="007D4EDB">
          <w:delText>We provide further example code (Supplement</w:delText>
        </w:r>
      </w:del>
      <w:r>
        <w:t>). This section’s purpose is to orient users to the structure of the database related to the SST data and lookup tables. We assume that users interested in querying the database directly via Oracle (e.g., SQL Developer) or through odbc connections from R or Python are already acquainted with the coding and configuration settings. However, interested users can contact the authors for assistance establishing such connections or custom SQL queries.</w:t>
      </w:r>
      <w:ins w:id="57" w:author="Jordan Watson" w:date="2021-08-13T14:34:00Z">
        <w:r w:rsidR="007D4EDB">
          <w:t xml:space="preserve"> SQL query examples can be found in the supplement.</w:t>
        </w:r>
      </w:ins>
    </w:p>
    <w:p w14:paraId="29537508" w14:textId="43B18388" w:rsidR="003F517E" w:rsidRDefault="00BD0BCD">
      <w:pPr>
        <w:pStyle w:val="BodyText"/>
      </w:pPr>
      <w:r>
        <w:rPr>
          <w:b/>
        </w:rPr>
        <w:t>Matching SST data with fishery-dependent data</w:t>
      </w:r>
      <w:r>
        <w:t xml:space="preserve"> The above sections </w:t>
      </w:r>
      <w:del w:id="58" w:author="Jordan Watson" w:date="2021-08-13T14:34:00Z">
        <w:r w:rsidDel="007D4EDB">
          <w:delText xml:space="preserve">demonstrate </w:delText>
        </w:r>
      </w:del>
      <w:ins w:id="59" w:author="Jordan Watson" w:date="2021-08-13T14:34:00Z">
        <w:r w:rsidR="007D4EDB">
          <w:t xml:space="preserve">describe </w:t>
        </w:r>
      </w:ins>
      <w:r>
        <w:t>access to gridded or raw SST data that are updated daily within AKFIN. In addition to raw SST data access, the daily SST data are also integrated within the AKFIN back-end to observer, fish ticket, and vessel monitoring systems (VMS) data. The observer and fish ticket data use the MUR SST data while the VMS uses CRW SST. Users with access to these confidential data sets can find AVG_SST_CELSIUS and STDDEV_SST_CELSIUS fields in “comprehensive” data tables located in the COUNCIL schema</w:t>
      </w:r>
      <w:ins w:id="60" w:author="Jordan Watson" w:date="2021-08-13T14:35:00Z">
        <w:r w:rsidR="007D4EDB">
          <w:t xml:space="preserve"> in AKFIN</w:t>
        </w:r>
      </w:ins>
      <w:r>
        <w:t xml:space="preserve">. The comprehensives (e.g. comprehensive_obs for observer data) were developed </w:t>
      </w:r>
      <w:ins w:id="61" w:author="Jordan Watson" w:date="2021-08-13T14:35:00Z">
        <w:r w:rsidR="007D4EDB">
          <w:t xml:space="preserve">to </w:t>
        </w:r>
      </w:ins>
      <w:r>
        <w:t xml:space="preserve">connect numerous fields relevant to fisheries data in one table. VMS data linked to SST can be accessed through the </w:t>
      </w:r>
      <w:r>
        <w:lastRenderedPageBreak/>
        <w:t>comprehensive_vms_v view in the AKFIN_MARTS schema.</w:t>
      </w:r>
      <w:ins w:id="62" w:author="Jordan Watson" w:date="2021-08-13T15:34:00Z">
        <w:r w:rsidR="00825080">
          <w:t xml:space="preserve"> Note that these data are confidential and require authorization for data access. </w:t>
        </w:r>
      </w:ins>
    </w:p>
    <w:p w14:paraId="01BD81D6" w14:textId="77777777" w:rsidR="003F517E" w:rsidRDefault="00BD0BCD">
      <w:pPr>
        <w:pStyle w:val="BodyText"/>
      </w:pPr>
      <w:r>
        <w:t>Observer data include latitudes and longitudes of gear deployment and retrieval locations, which are matched with the nearest gridded SST data for a given date. The temperature data are then averaged across the retrieval and deploy points to yield a single SST datum for each observed fishing event.</w:t>
      </w:r>
    </w:p>
    <w:p w14:paraId="734C24D4" w14:textId="77777777" w:rsidR="00825080" w:rsidRDefault="00BD0BCD">
      <w:pPr>
        <w:pStyle w:val="BodyText"/>
        <w:rPr>
          <w:ins w:id="63" w:author="Jordan Watson" w:date="2021-08-13T15:36:00Z"/>
        </w:rPr>
      </w:pPr>
      <w:r>
        <w:t xml:space="preserve">Fish ticket spatial data are recorded at the scale of ADF&amp;G statistical areas (typically 0.5 degree latitude x 1.0 degree longitude), so gridded SST data cannot be matched as directly. Instead, daily SST data for all gridded locations within each statistical area (N=1758) are averaged, to yield a single daily datum for each of the statistical areas. These daily average data are then matched with the reported statistical areas on fish tickets based on the date that fishing was reported to have begun within a particular statistical area. </w:t>
      </w:r>
      <w:ins w:id="64" w:author="Jordan Watson" w:date="2021-08-13T15:36:00Z">
        <w:r w:rsidR="00825080">
          <w:t xml:space="preserve">Accompanying the average SST value for all of the temperature records within each statistical area is also a standard deviation of the points used to calculate this area-level daily average. </w:t>
        </w:r>
      </w:ins>
    </w:p>
    <w:p w14:paraId="5E2A9E9F" w14:textId="7A8FA223" w:rsidR="003F517E" w:rsidRDefault="00BD0BCD">
      <w:pPr>
        <w:pStyle w:val="BodyText"/>
      </w:pPr>
      <w:r>
        <w:t>VMS data are simply matched with the SST of the position and date of the VMS transmission.</w:t>
      </w:r>
    </w:p>
    <w:p w14:paraId="2414163A" w14:textId="77777777" w:rsidR="003F517E" w:rsidRDefault="00BD0BCD">
      <w:pPr>
        <w:pStyle w:val="Heading1"/>
      </w:pPr>
      <w:bookmarkStart w:id="65" w:name="discussion"/>
      <w:r>
        <w:t>Discussion</w:t>
      </w:r>
      <w:bookmarkEnd w:id="65"/>
    </w:p>
    <w:p w14:paraId="31A57F18" w14:textId="77777777" w:rsidR="003F517E" w:rsidRDefault="00BD0BCD">
      <w:pPr>
        <w:pStyle w:val="FirstParagraph"/>
      </w:pPr>
      <w:r>
        <w:t>The ability to integrate environmental and fishery data sets in near real-time is fundamental to an increasing number of fishery management priorities. However, creating automated database infrastructure is beyond the expertise of most users of such data. Working with AKFIN programmers, we developed a back-end database infrastructure that automatically clips SST data to areas of interest identified by a suite of end users at the AFSC. These data can then be accessed either in gridded form, using direct database queries, or in aggregate form, using customized web services, or APIs.</w:t>
      </w:r>
    </w:p>
    <w:p w14:paraId="35099542" w14:textId="145D26FE" w:rsidR="003F517E" w:rsidRDefault="00BD0BCD">
      <w:pPr>
        <w:pStyle w:val="BodyText"/>
      </w:pPr>
      <w:r>
        <w:t>The options we present each have advantages and disadvantages. The web services allow users simple and seamless access to data through a URL, which requires no login or password.</w:t>
      </w:r>
      <w:ins w:id="66" w:author="Jordan Watson" w:date="2021-08-13T15:38:00Z">
        <w:r>
          <w:t xml:space="preserve"> The web services we describe here are akin to data accessed directly via an ERDDAP. The difference is simply that the data have been customized with spatial strata for </w:t>
        </w:r>
      </w:ins>
      <w:ins w:id="67" w:author="Jordan Watson" w:date="2021-08-13T15:39:00Z">
        <w:r>
          <w:t xml:space="preserve">Alaska and they also have a backend component that offers additional utility. </w:t>
        </w:r>
        <w:r>
          <w:rPr>
            <w:b/>
          </w:rPr>
          <w:t>W</w:t>
        </w:r>
      </w:ins>
      <w:del w:id="68" w:author="Jordan Watson" w:date="2021-08-13T15:39:00Z">
        <w:r w:rsidDel="00BD0BCD">
          <w:delText xml:space="preserve"> </w:delText>
        </w:r>
        <w:r w:rsidDel="00BD0BCD">
          <w:rPr>
            <w:b/>
          </w:rPr>
          <w:delText>Web services have previously been used to improve data flows…</w:delText>
        </w:r>
        <w:r w:rsidDel="00BD0BCD">
          <w:delText xml:space="preserve"> As we have demonstrated, these w</w:delText>
        </w:r>
      </w:del>
      <w:r>
        <w:t xml:space="preserve">eb services can be easily </w:t>
      </w:r>
      <w:r>
        <w:lastRenderedPageBreak/>
        <w:t>incorporated into workflows to support operational data applications, like R Shiny Apps (e.g. </w:t>
      </w:r>
      <w:hyperlink r:id="rId13">
        <w:r>
          <w:rPr>
            <w:rStyle w:val="Hyperlink"/>
          </w:rPr>
          <w:t>https://mattcallahan.shinyapps.io/NBS_SEBS_SST_MHW/</w:t>
        </w:r>
      </w:hyperlink>
      <w:r>
        <w:t>). However, each web service URL is based on a backend SQL query that must be pre-meditated and coded by programmers. So, while the end-users do not need to code any database queries, a programmer does. Meanwhile, direct database access requires a VPN connection and a login to the AKFIN database, but once users have established this connection, they can customize any SQL queries they want using either direct Oracle access or ODBC connections through R, Python, or other data access points. This puts total control into the hands of the end-use</w:t>
      </w:r>
      <w:ins w:id="69" w:author="Jordan Watson" w:date="2021-08-13T15:40:00Z">
        <w:r>
          <w:t xml:space="preserve">r and much like the web services, database queries can also be implemented into operational data flows, though they require a </w:t>
        </w:r>
      </w:ins>
      <w:ins w:id="70" w:author="Jordan Watson" w:date="2021-08-13T15:41:00Z">
        <w:r>
          <w:t>VPN connection and additional connectivity parameters</w:t>
        </w:r>
      </w:ins>
      <w:del w:id="71" w:author="Jordan Watson" w:date="2021-08-13T15:40:00Z">
        <w:r w:rsidDel="00BD0BCD">
          <w:delText xml:space="preserve">r. </w:delText>
        </w:r>
      </w:del>
      <w:ins w:id="72" w:author="Jordan Watson" w:date="2021-08-13T15:40:00Z">
        <w:r>
          <w:t xml:space="preserve"> </w:t>
        </w:r>
      </w:ins>
      <w:r>
        <w:t xml:space="preserve">The goal with these combined approaches is to serve a suite of users and applications across a range of </w:t>
      </w:r>
      <w:ins w:id="73" w:author="Jordan Watson" w:date="2021-08-13T15:41:00Z">
        <w:r>
          <w:t xml:space="preserve">data task </w:t>
        </w:r>
      </w:ins>
      <w:r>
        <w:t>complexities</w:t>
      </w:r>
      <w:del w:id="74" w:author="Jordan Watson" w:date="2021-08-13T15:41:00Z">
        <w:r w:rsidDel="00BD0BCD">
          <w:delText xml:space="preserve"> of data tasks</w:delText>
        </w:r>
      </w:del>
      <w:r>
        <w:t>.</w:t>
      </w:r>
    </w:p>
    <w:p w14:paraId="4BAFE123" w14:textId="21BA188A" w:rsidR="003F517E" w:rsidRDefault="00BD0BCD">
      <w:pPr>
        <w:pStyle w:val="BodyText"/>
      </w:pPr>
      <w:r>
        <w:t xml:space="preserve">This document is meant to serve two primary purposes. The first is to demonstrate the functionality and access to existing environmental data products within AKFIN. The second is to give end users a sense of the types of data products and access approaches that can be requested and implemented within AKFIN. The spatial extents, satellite data sets, and web service queries demonstrated here were chosen based on previous requests or needs from individual data users at the AFSC. The framework we present uses daily </w:t>
      </w:r>
      <w:del w:id="75" w:author="Jordan Watson" w:date="2021-08-13T15:42:00Z">
        <w:r w:rsidDel="00BD0BCD">
          <w:delText>sea surface temperature</w:delText>
        </w:r>
      </w:del>
      <w:ins w:id="76" w:author="Jordan Watson" w:date="2021-08-13T15:42:00Z">
        <w:r>
          <w:t>SST</w:t>
        </w:r>
      </w:ins>
      <w:r>
        <w:t xml:space="preserve"> data but could be extended to other environmental data products like chlorophyll, wind, ROMS model extractions, or other data identified by stakeholders. The authors of this study are keen to work with end-users and AKFIN staff to connect additional data needs with AFSC end-users. Thus, we encourage data users to contact us to discuss data access, automation, and operationalization needs and interests.</w:t>
      </w:r>
    </w:p>
    <w:p w14:paraId="3630D149" w14:textId="77777777" w:rsidR="00BD0BCD" w:rsidRDefault="00BD0BCD">
      <w:pPr>
        <w:pStyle w:val="BodyText"/>
        <w:rPr>
          <w:ins w:id="77" w:author="Jordan Watson" w:date="2021-08-13T15:42:00Z"/>
        </w:rPr>
      </w:pPr>
      <w:r>
        <w:t xml:space="preserve">#Supplement </w:t>
      </w:r>
    </w:p>
    <w:p w14:paraId="355CE597" w14:textId="7B4C38ED" w:rsidR="003F517E" w:rsidRDefault="00BD0BCD">
      <w:pPr>
        <w:pStyle w:val="BodyText"/>
      </w:pPr>
      <w:r>
        <w:t>The following section provides examples of R and SQL code that utilizes the AKFIN SST webservice or AKFIN backend SST data.</w:t>
      </w:r>
    </w:p>
    <w:p w14:paraId="47E09E95" w14:textId="77777777" w:rsidR="003F517E" w:rsidRDefault="00BD0BCD">
      <w:pPr>
        <w:pStyle w:val="BodyText"/>
      </w:pPr>
      <w:r>
        <w:rPr>
          <w:b/>
        </w:rPr>
        <w:t>R Code Input - 1</w:t>
      </w:r>
    </w:p>
    <w:p w14:paraId="0F3093F9" w14:textId="77777777" w:rsidR="003F517E" w:rsidRDefault="00BD0BCD">
      <w:pPr>
        <w:pStyle w:val="SourceCode"/>
      </w:pPr>
      <w:r>
        <w:rPr>
          <w:rStyle w:val="CommentTok"/>
        </w:rPr>
        <w:t>#Install packages</w:t>
      </w:r>
      <w:r>
        <w:br/>
      </w:r>
      <w:r>
        <w:rPr>
          <w:rStyle w:val="KeywordTok"/>
        </w:rPr>
        <w:t>library</w:t>
      </w:r>
      <w:r>
        <w:rPr>
          <w:rStyle w:val="NormalTok"/>
        </w:rPr>
        <w:t xml:space="preserve">(httr) </w:t>
      </w:r>
      <w:r>
        <w:rPr>
          <w:rStyle w:val="CommentTok"/>
        </w:rPr>
        <w:t># For pulling data via a URL</w:t>
      </w:r>
      <w:r>
        <w:br/>
      </w:r>
      <w:r>
        <w:rPr>
          <w:rStyle w:val="KeywordTok"/>
        </w:rPr>
        <w:t>library</w:t>
      </w:r>
      <w:r>
        <w:rPr>
          <w:rStyle w:val="NormalTok"/>
        </w:rPr>
        <w:t xml:space="preserve">(tidyverse) </w:t>
      </w:r>
      <w:r>
        <w:rPr>
          <w:rStyle w:val="CommentTok"/>
        </w:rPr>
        <w:t># Data manipulation</w:t>
      </w:r>
      <w:r>
        <w:br/>
      </w:r>
      <w:r>
        <w:rPr>
          <w:rStyle w:val="KeywordTok"/>
        </w:rPr>
        <w:lastRenderedPageBreak/>
        <w:t>library</w:t>
      </w:r>
      <w:r>
        <w:rPr>
          <w:rStyle w:val="NormalTok"/>
        </w:rPr>
        <w:t xml:space="preserve">(lubridate) </w:t>
      </w:r>
      <w:r>
        <w:rPr>
          <w:rStyle w:val="CommentTok"/>
        </w:rPr>
        <w:t># Date formatting</w:t>
      </w:r>
      <w:r>
        <w:br/>
      </w:r>
      <w:r>
        <w:rPr>
          <w:rStyle w:val="KeywordTok"/>
        </w:rPr>
        <w:t>library</w:t>
      </w:r>
      <w:r>
        <w:rPr>
          <w:rStyle w:val="NormalTok"/>
        </w:rPr>
        <w:t xml:space="preserve">(odbc) </w:t>
      </w:r>
      <w:r>
        <w:rPr>
          <w:rStyle w:val="CommentTok"/>
        </w:rPr>
        <w:t># For connecting to oracle database</w:t>
      </w:r>
      <w:r>
        <w:br/>
      </w:r>
      <w:r>
        <w:br/>
      </w:r>
      <w:r>
        <w:rPr>
          <w:rStyle w:val="CommentTok"/>
        </w:rPr>
        <w:t>#Web service query of sea surface temperature for NMFS Areas 640.</w:t>
      </w:r>
      <w:r>
        <w:br/>
      </w:r>
      <w:r>
        <w:br/>
      </w:r>
      <w:r>
        <w:rPr>
          <w:rStyle w:val="KeywordTok"/>
        </w:rPr>
        <w:t>head</w:t>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'https://apex.psmfc.org/akfin/data_marts/akmp/nmfs_area_crw_avg_sst?nmfs_area=640&amp;start_date=19850101&amp;end_date=20220101'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bind_rows)</w:t>
      </w:r>
    </w:p>
    <w:tbl>
      <w:tblPr>
        <w:tblW w:w="0" w:type="pct"/>
        <w:tblLook w:val="07E0" w:firstRow="1" w:lastRow="1" w:firstColumn="1" w:lastColumn="1" w:noHBand="1" w:noVBand="1"/>
      </w:tblPr>
      <w:tblGrid>
        <w:gridCol w:w="1337"/>
        <w:gridCol w:w="1523"/>
        <w:gridCol w:w="2483"/>
        <w:gridCol w:w="870"/>
        <w:gridCol w:w="1056"/>
      </w:tblGrid>
      <w:tr w:rsidR="003F517E" w14:paraId="1FA2FB77" w14:textId="77777777">
        <w:tc>
          <w:tcPr>
            <w:tcW w:w="0" w:type="auto"/>
            <w:tcBorders>
              <w:bottom w:val="single" w:sz="0" w:space="0" w:color="auto"/>
            </w:tcBorders>
            <w:vAlign w:val="bottom"/>
          </w:tcPr>
          <w:p w14:paraId="55A962C4" w14:textId="77777777" w:rsidR="003F517E" w:rsidRDefault="00BD0BCD">
            <w:pPr>
              <w:pStyle w:val="Compact"/>
              <w:jc w:val="right"/>
            </w:pPr>
            <w:r>
              <w:t>MEANSST</w:t>
            </w:r>
          </w:p>
        </w:tc>
        <w:tc>
          <w:tcPr>
            <w:tcW w:w="0" w:type="auto"/>
            <w:tcBorders>
              <w:bottom w:val="single" w:sz="0" w:space="0" w:color="auto"/>
            </w:tcBorders>
            <w:vAlign w:val="bottom"/>
          </w:tcPr>
          <w:p w14:paraId="5E3ED297" w14:textId="77777777" w:rsidR="003F517E" w:rsidRDefault="00BD0BCD">
            <w:pPr>
              <w:pStyle w:val="Compact"/>
            </w:pPr>
            <w:r>
              <w:t>NMFSAREA</w:t>
            </w:r>
          </w:p>
        </w:tc>
        <w:tc>
          <w:tcPr>
            <w:tcW w:w="0" w:type="auto"/>
            <w:tcBorders>
              <w:bottom w:val="single" w:sz="0" w:space="0" w:color="auto"/>
            </w:tcBorders>
            <w:vAlign w:val="bottom"/>
          </w:tcPr>
          <w:p w14:paraId="2B21DF72" w14:textId="77777777" w:rsidR="003F517E" w:rsidRDefault="00BD0BCD">
            <w:pPr>
              <w:pStyle w:val="Compact"/>
            </w:pPr>
            <w:r>
              <w:t>READ_DATE</w:t>
            </w:r>
          </w:p>
        </w:tc>
        <w:tc>
          <w:tcPr>
            <w:tcW w:w="0" w:type="auto"/>
            <w:tcBorders>
              <w:bottom w:val="single" w:sz="0" w:space="0" w:color="auto"/>
            </w:tcBorders>
            <w:vAlign w:val="bottom"/>
          </w:tcPr>
          <w:p w14:paraId="4D85E42B" w14:textId="77777777" w:rsidR="003F517E" w:rsidRDefault="00BD0BCD">
            <w:pPr>
              <w:pStyle w:val="Compact"/>
            </w:pPr>
            <w:r>
              <w:t>YEAR</w:t>
            </w:r>
          </w:p>
        </w:tc>
        <w:tc>
          <w:tcPr>
            <w:tcW w:w="0" w:type="auto"/>
            <w:tcBorders>
              <w:bottom w:val="single" w:sz="0" w:space="0" w:color="auto"/>
            </w:tcBorders>
            <w:vAlign w:val="bottom"/>
          </w:tcPr>
          <w:p w14:paraId="248F119A" w14:textId="77777777" w:rsidR="003F517E" w:rsidRDefault="00BD0BCD">
            <w:pPr>
              <w:pStyle w:val="Compact"/>
            </w:pPr>
            <w:r>
              <w:t>JULIAN</w:t>
            </w:r>
          </w:p>
        </w:tc>
      </w:tr>
      <w:tr w:rsidR="003F517E" w14:paraId="439EE8F7" w14:textId="77777777">
        <w:tc>
          <w:tcPr>
            <w:tcW w:w="0" w:type="auto"/>
          </w:tcPr>
          <w:p w14:paraId="4A95D8C0" w14:textId="77777777" w:rsidR="003F517E" w:rsidRDefault="00BD0BCD">
            <w:pPr>
              <w:pStyle w:val="Compact"/>
              <w:jc w:val="right"/>
            </w:pPr>
            <w:r>
              <w:t>6.06</w:t>
            </w:r>
          </w:p>
        </w:tc>
        <w:tc>
          <w:tcPr>
            <w:tcW w:w="0" w:type="auto"/>
          </w:tcPr>
          <w:p w14:paraId="71A91364" w14:textId="77777777" w:rsidR="003F517E" w:rsidRDefault="00BD0BCD">
            <w:pPr>
              <w:pStyle w:val="Compact"/>
            </w:pPr>
            <w:r>
              <w:t>640</w:t>
            </w:r>
          </w:p>
        </w:tc>
        <w:tc>
          <w:tcPr>
            <w:tcW w:w="0" w:type="auto"/>
          </w:tcPr>
          <w:p w14:paraId="7E59D4C4" w14:textId="77777777" w:rsidR="003F517E" w:rsidRDefault="00BD0BCD">
            <w:pPr>
              <w:pStyle w:val="Compact"/>
            </w:pPr>
            <w:r>
              <w:t>1985-01-01T12:00:00Z</w:t>
            </w:r>
          </w:p>
        </w:tc>
        <w:tc>
          <w:tcPr>
            <w:tcW w:w="0" w:type="auto"/>
          </w:tcPr>
          <w:p w14:paraId="574463B4" w14:textId="77777777" w:rsidR="003F517E" w:rsidRDefault="00BD0BCD">
            <w:pPr>
              <w:pStyle w:val="Compact"/>
            </w:pPr>
            <w:r>
              <w:t>1985</w:t>
            </w:r>
          </w:p>
        </w:tc>
        <w:tc>
          <w:tcPr>
            <w:tcW w:w="0" w:type="auto"/>
          </w:tcPr>
          <w:p w14:paraId="75B1DE02" w14:textId="77777777" w:rsidR="003F517E" w:rsidRDefault="00BD0BCD">
            <w:pPr>
              <w:pStyle w:val="Compact"/>
            </w:pPr>
            <w:r>
              <w:t>001</w:t>
            </w:r>
          </w:p>
        </w:tc>
      </w:tr>
      <w:tr w:rsidR="003F517E" w14:paraId="6864D2C2" w14:textId="77777777">
        <w:tc>
          <w:tcPr>
            <w:tcW w:w="0" w:type="auto"/>
          </w:tcPr>
          <w:p w14:paraId="425C177C" w14:textId="77777777" w:rsidR="003F517E" w:rsidRDefault="00BD0BCD">
            <w:pPr>
              <w:pStyle w:val="Compact"/>
              <w:jc w:val="right"/>
            </w:pPr>
            <w:r>
              <w:t>5.89</w:t>
            </w:r>
          </w:p>
        </w:tc>
        <w:tc>
          <w:tcPr>
            <w:tcW w:w="0" w:type="auto"/>
          </w:tcPr>
          <w:p w14:paraId="61FDBC06" w14:textId="77777777" w:rsidR="003F517E" w:rsidRDefault="00BD0BCD">
            <w:pPr>
              <w:pStyle w:val="Compact"/>
            </w:pPr>
            <w:r>
              <w:t>640</w:t>
            </w:r>
          </w:p>
        </w:tc>
        <w:tc>
          <w:tcPr>
            <w:tcW w:w="0" w:type="auto"/>
          </w:tcPr>
          <w:p w14:paraId="5E23130F" w14:textId="77777777" w:rsidR="003F517E" w:rsidRDefault="00BD0BCD">
            <w:pPr>
              <w:pStyle w:val="Compact"/>
            </w:pPr>
            <w:r>
              <w:t>1985-01-02T12:00:00Z</w:t>
            </w:r>
          </w:p>
        </w:tc>
        <w:tc>
          <w:tcPr>
            <w:tcW w:w="0" w:type="auto"/>
          </w:tcPr>
          <w:p w14:paraId="029F2156" w14:textId="77777777" w:rsidR="003F517E" w:rsidRDefault="00BD0BCD">
            <w:pPr>
              <w:pStyle w:val="Compact"/>
            </w:pPr>
            <w:r>
              <w:t>1985</w:t>
            </w:r>
          </w:p>
        </w:tc>
        <w:tc>
          <w:tcPr>
            <w:tcW w:w="0" w:type="auto"/>
          </w:tcPr>
          <w:p w14:paraId="2DCE8F86" w14:textId="77777777" w:rsidR="003F517E" w:rsidRDefault="00BD0BCD">
            <w:pPr>
              <w:pStyle w:val="Compact"/>
            </w:pPr>
            <w:r>
              <w:t>002</w:t>
            </w:r>
          </w:p>
        </w:tc>
      </w:tr>
      <w:tr w:rsidR="003F517E" w14:paraId="19F8E34B" w14:textId="77777777">
        <w:tc>
          <w:tcPr>
            <w:tcW w:w="0" w:type="auto"/>
          </w:tcPr>
          <w:p w14:paraId="7EF64D77" w14:textId="77777777" w:rsidR="003F517E" w:rsidRDefault="00BD0BCD">
            <w:pPr>
              <w:pStyle w:val="Compact"/>
              <w:jc w:val="right"/>
            </w:pPr>
            <w:r>
              <w:t>5.78</w:t>
            </w:r>
          </w:p>
        </w:tc>
        <w:tc>
          <w:tcPr>
            <w:tcW w:w="0" w:type="auto"/>
          </w:tcPr>
          <w:p w14:paraId="4A06CB23" w14:textId="77777777" w:rsidR="003F517E" w:rsidRDefault="00BD0BCD">
            <w:pPr>
              <w:pStyle w:val="Compact"/>
            </w:pPr>
            <w:r>
              <w:t>640</w:t>
            </w:r>
          </w:p>
        </w:tc>
        <w:tc>
          <w:tcPr>
            <w:tcW w:w="0" w:type="auto"/>
          </w:tcPr>
          <w:p w14:paraId="01ABCFC4" w14:textId="77777777" w:rsidR="003F517E" w:rsidRDefault="00BD0BCD">
            <w:pPr>
              <w:pStyle w:val="Compact"/>
            </w:pPr>
            <w:r>
              <w:t>1985-01-03T12:00:00Z</w:t>
            </w:r>
          </w:p>
        </w:tc>
        <w:tc>
          <w:tcPr>
            <w:tcW w:w="0" w:type="auto"/>
          </w:tcPr>
          <w:p w14:paraId="374E41B5" w14:textId="77777777" w:rsidR="003F517E" w:rsidRDefault="00BD0BCD">
            <w:pPr>
              <w:pStyle w:val="Compact"/>
            </w:pPr>
            <w:r>
              <w:t>1985</w:t>
            </w:r>
          </w:p>
        </w:tc>
        <w:tc>
          <w:tcPr>
            <w:tcW w:w="0" w:type="auto"/>
          </w:tcPr>
          <w:p w14:paraId="503B9CBD" w14:textId="77777777" w:rsidR="003F517E" w:rsidRDefault="00BD0BCD">
            <w:pPr>
              <w:pStyle w:val="Compact"/>
            </w:pPr>
            <w:r>
              <w:t>003</w:t>
            </w:r>
          </w:p>
        </w:tc>
      </w:tr>
      <w:tr w:rsidR="003F517E" w14:paraId="2039CF74" w14:textId="77777777">
        <w:tc>
          <w:tcPr>
            <w:tcW w:w="0" w:type="auto"/>
          </w:tcPr>
          <w:p w14:paraId="7C34658C" w14:textId="77777777" w:rsidR="003F517E" w:rsidRDefault="00BD0BCD">
            <w:pPr>
              <w:pStyle w:val="Compact"/>
              <w:jc w:val="right"/>
            </w:pPr>
            <w:r>
              <w:t>5.76</w:t>
            </w:r>
          </w:p>
        </w:tc>
        <w:tc>
          <w:tcPr>
            <w:tcW w:w="0" w:type="auto"/>
          </w:tcPr>
          <w:p w14:paraId="012899A2" w14:textId="77777777" w:rsidR="003F517E" w:rsidRDefault="00BD0BCD">
            <w:pPr>
              <w:pStyle w:val="Compact"/>
            </w:pPr>
            <w:r>
              <w:t>640</w:t>
            </w:r>
          </w:p>
        </w:tc>
        <w:tc>
          <w:tcPr>
            <w:tcW w:w="0" w:type="auto"/>
          </w:tcPr>
          <w:p w14:paraId="0D9A9360" w14:textId="77777777" w:rsidR="003F517E" w:rsidRDefault="00BD0BCD">
            <w:pPr>
              <w:pStyle w:val="Compact"/>
            </w:pPr>
            <w:r>
              <w:t>1985-01-04T12:00:00Z</w:t>
            </w:r>
          </w:p>
        </w:tc>
        <w:tc>
          <w:tcPr>
            <w:tcW w:w="0" w:type="auto"/>
          </w:tcPr>
          <w:p w14:paraId="7E149434" w14:textId="77777777" w:rsidR="003F517E" w:rsidRDefault="00BD0BCD">
            <w:pPr>
              <w:pStyle w:val="Compact"/>
            </w:pPr>
            <w:r>
              <w:t>1985</w:t>
            </w:r>
          </w:p>
        </w:tc>
        <w:tc>
          <w:tcPr>
            <w:tcW w:w="0" w:type="auto"/>
          </w:tcPr>
          <w:p w14:paraId="76867B6C" w14:textId="77777777" w:rsidR="003F517E" w:rsidRDefault="00BD0BCD">
            <w:pPr>
              <w:pStyle w:val="Compact"/>
            </w:pPr>
            <w:r>
              <w:t>004</w:t>
            </w:r>
          </w:p>
        </w:tc>
      </w:tr>
      <w:tr w:rsidR="003F517E" w14:paraId="4694E533" w14:textId="77777777">
        <w:tc>
          <w:tcPr>
            <w:tcW w:w="0" w:type="auto"/>
          </w:tcPr>
          <w:p w14:paraId="64D85A4C" w14:textId="77777777" w:rsidR="003F517E" w:rsidRDefault="00BD0BCD">
            <w:pPr>
              <w:pStyle w:val="Compact"/>
              <w:jc w:val="right"/>
            </w:pPr>
            <w:r>
              <w:t>5.78</w:t>
            </w:r>
          </w:p>
        </w:tc>
        <w:tc>
          <w:tcPr>
            <w:tcW w:w="0" w:type="auto"/>
          </w:tcPr>
          <w:p w14:paraId="5B0D088C" w14:textId="77777777" w:rsidR="003F517E" w:rsidRDefault="00BD0BCD">
            <w:pPr>
              <w:pStyle w:val="Compact"/>
            </w:pPr>
            <w:r>
              <w:t>640</w:t>
            </w:r>
          </w:p>
        </w:tc>
        <w:tc>
          <w:tcPr>
            <w:tcW w:w="0" w:type="auto"/>
          </w:tcPr>
          <w:p w14:paraId="1E0DD521" w14:textId="77777777" w:rsidR="003F517E" w:rsidRDefault="00BD0BCD">
            <w:pPr>
              <w:pStyle w:val="Compact"/>
            </w:pPr>
            <w:r>
              <w:t>1985-01-05T12:00:00Z</w:t>
            </w:r>
          </w:p>
        </w:tc>
        <w:tc>
          <w:tcPr>
            <w:tcW w:w="0" w:type="auto"/>
          </w:tcPr>
          <w:p w14:paraId="13B6068B" w14:textId="77777777" w:rsidR="003F517E" w:rsidRDefault="00BD0BCD">
            <w:pPr>
              <w:pStyle w:val="Compact"/>
            </w:pPr>
            <w:r>
              <w:t>1985</w:t>
            </w:r>
          </w:p>
        </w:tc>
        <w:tc>
          <w:tcPr>
            <w:tcW w:w="0" w:type="auto"/>
          </w:tcPr>
          <w:p w14:paraId="4925B4C6" w14:textId="77777777" w:rsidR="003F517E" w:rsidRDefault="00BD0BCD">
            <w:pPr>
              <w:pStyle w:val="Compact"/>
            </w:pPr>
            <w:r>
              <w:t>005</w:t>
            </w:r>
          </w:p>
        </w:tc>
      </w:tr>
      <w:tr w:rsidR="003F517E" w14:paraId="29B52310" w14:textId="77777777">
        <w:tc>
          <w:tcPr>
            <w:tcW w:w="0" w:type="auto"/>
          </w:tcPr>
          <w:p w14:paraId="5929A420" w14:textId="77777777" w:rsidR="003F517E" w:rsidRDefault="00BD0BCD">
            <w:pPr>
              <w:pStyle w:val="Compact"/>
              <w:jc w:val="right"/>
            </w:pPr>
            <w:r>
              <w:t>5.92</w:t>
            </w:r>
          </w:p>
        </w:tc>
        <w:tc>
          <w:tcPr>
            <w:tcW w:w="0" w:type="auto"/>
          </w:tcPr>
          <w:p w14:paraId="2D8A4E38" w14:textId="77777777" w:rsidR="003F517E" w:rsidRDefault="00BD0BCD">
            <w:pPr>
              <w:pStyle w:val="Compact"/>
            </w:pPr>
            <w:r>
              <w:t>640</w:t>
            </w:r>
          </w:p>
        </w:tc>
        <w:tc>
          <w:tcPr>
            <w:tcW w:w="0" w:type="auto"/>
          </w:tcPr>
          <w:p w14:paraId="2DE79815" w14:textId="77777777" w:rsidR="003F517E" w:rsidRDefault="00BD0BCD">
            <w:pPr>
              <w:pStyle w:val="Compact"/>
            </w:pPr>
            <w:r>
              <w:t>1985-01-06T12:00:00Z</w:t>
            </w:r>
          </w:p>
        </w:tc>
        <w:tc>
          <w:tcPr>
            <w:tcW w:w="0" w:type="auto"/>
          </w:tcPr>
          <w:p w14:paraId="28C21A06" w14:textId="77777777" w:rsidR="003F517E" w:rsidRDefault="00BD0BCD">
            <w:pPr>
              <w:pStyle w:val="Compact"/>
            </w:pPr>
            <w:r>
              <w:t>1985</w:t>
            </w:r>
          </w:p>
        </w:tc>
        <w:tc>
          <w:tcPr>
            <w:tcW w:w="0" w:type="auto"/>
          </w:tcPr>
          <w:p w14:paraId="396D1B17" w14:textId="77777777" w:rsidR="003F517E" w:rsidRDefault="00BD0BCD">
            <w:pPr>
              <w:pStyle w:val="Compact"/>
            </w:pPr>
            <w:r>
              <w:t>006</w:t>
            </w:r>
          </w:p>
        </w:tc>
      </w:tr>
    </w:tbl>
    <w:p w14:paraId="250EF142" w14:textId="77777777" w:rsidR="003F517E" w:rsidRDefault="00BD0BCD">
      <w:pPr>
        <w:pStyle w:val="BodyText"/>
      </w:pPr>
      <w:r>
        <w:rPr>
          <w:b/>
        </w:rPr>
        <w:t>R Code Input - 2</w:t>
      </w:r>
    </w:p>
    <w:p w14:paraId="494A3FA7" w14:textId="77777777" w:rsidR="003F517E" w:rsidRDefault="00BD0BCD">
      <w:pPr>
        <w:pStyle w:val="SourceCode"/>
      </w:pPr>
      <w:r>
        <w:rPr>
          <w:rStyle w:val="CommentTok"/>
        </w:rPr>
        <w:t>#Web service query of sea surface temperature for NMFS Areas 640 and 650, averaged for June, July, and August</w:t>
      </w:r>
      <w:r>
        <w:br/>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'https://apex.psmfc.org/akfin/data_marts/akmp/nmfs_area_crw_avg_sst?nmfs_area=640,650&amp;start_date=19850101&amp;end_date=20220101'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MONTH=</w:t>
      </w:r>
      <w:r>
        <w:rPr>
          <w:rStyle w:val="KeywordTok"/>
        </w:rPr>
        <w:t>month</w:t>
      </w:r>
      <w:r>
        <w:rPr>
          <w:rStyle w:val="NormalTok"/>
        </w:rPr>
        <w:t>(</w:t>
      </w:r>
      <w:r>
        <w:rPr>
          <w:rStyle w:val="KeywordTok"/>
        </w:rPr>
        <w:t>as_date</w:t>
      </w:r>
      <w:r>
        <w:rPr>
          <w:rStyle w:val="NormalTok"/>
        </w:rPr>
        <w:t xml:space="preserve">(READ_DATE))) </w:t>
      </w:r>
      <w:r>
        <w:rPr>
          <w:rStyle w:val="OperatorTok"/>
        </w:rPr>
        <w:t>%&gt;%</w:t>
      </w:r>
      <w:r>
        <w:rPr>
          <w:rStyle w:val="StringTok"/>
        </w:rPr>
        <w:t xml:space="preserve"> </w:t>
      </w:r>
      <w:r>
        <w:rPr>
          <w:rStyle w:val="CommentTok"/>
        </w:rPr>
        <w:t xml:space="preserve"># Extract month </w:t>
      </w:r>
      <w:r>
        <w:br/>
      </w:r>
      <w:r>
        <w:rPr>
          <w:rStyle w:val="StringTok"/>
        </w:rPr>
        <w:t xml:space="preserve">  </w:t>
      </w:r>
      <w:r>
        <w:rPr>
          <w:rStyle w:val="KeywordTok"/>
        </w:rPr>
        <w:t>filter</w:t>
      </w:r>
      <w:r>
        <w:rPr>
          <w:rStyle w:val="NormalTok"/>
        </w:rPr>
        <w:t>(MONTH</w:t>
      </w:r>
      <w:r>
        <w:rPr>
          <w:rStyle w:val="OperatorTok"/>
        </w:rPr>
        <w:t>==</w:t>
      </w:r>
      <w:r>
        <w:rPr>
          <w:rStyle w:val="DecValTok"/>
        </w:rPr>
        <w:t>6</w:t>
      </w:r>
      <w:r>
        <w:rPr>
          <w:rStyle w:val="NormalTok"/>
        </w:rPr>
        <w:t xml:space="preserve"> </w:t>
      </w:r>
      <w:r>
        <w:rPr>
          <w:rStyle w:val="OperatorTok"/>
        </w:rPr>
        <w:t>|</w:t>
      </w:r>
      <w:r>
        <w:rPr>
          <w:rStyle w:val="StringTok"/>
        </w:rPr>
        <w:t xml:space="preserve"> </w:t>
      </w:r>
      <w:r>
        <w:rPr>
          <w:rStyle w:val="NormalTok"/>
        </w:rPr>
        <w:t>MONTH</w:t>
      </w:r>
      <w:r>
        <w:rPr>
          <w:rStyle w:val="OperatorTok"/>
        </w:rPr>
        <w:t>==</w:t>
      </w:r>
      <w:r>
        <w:rPr>
          <w:rStyle w:val="DecValTok"/>
        </w:rPr>
        <w:t>7</w:t>
      </w:r>
      <w:r>
        <w:rPr>
          <w:rStyle w:val="NormalTok"/>
        </w:rPr>
        <w:t xml:space="preserve"> </w:t>
      </w:r>
      <w:r>
        <w:rPr>
          <w:rStyle w:val="OperatorTok"/>
        </w:rPr>
        <w:t>|</w:t>
      </w:r>
      <w:r>
        <w:rPr>
          <w:rStyle w:val="StringTok"/>
        </w:rPr>
        <w:t xml:space="preserve"> </w:t>
      </w:r>
      <w:r>
        <w:rPr>
          <w:rStyle w:val="NormalTok"/>
        </w:rPr>
        <w:t>MONTH</w:t>
      </w:r>
      <w:r>
        <w:rPr>
          <w:rStyle w:val="OperatorTok"/>
        </w:rPr>
        <w:t>==</w:t>
      </w:r>
      <w:r>
        <w:rPr>
          <w:rStyle w:val="DecValTok"/>
        </w:rPr>
        <w:t>8</w:t>
      </w:r>
      <w:r>
        <w:rPr>
          <w:rStyle w:val="NormalTok"/>
        </w:rPr>
        <w:t xml:space="preserve">) </w:t>
      </w:r>
      <w:r>
        <w:rPr>
          <w:rStyle w:val="OperatorTok"/>
        </w:rPr>
        <w:t>%&gt;%</w:t>
      </w:r>
      <w:r>
        <w:rPr>
          <w:rStyle w:val="StringTok"/>
        </w:rPr>
        <w:t xml:space="preserve"> </w:t>
      </w:r>
      <w:r>
        <w:rPr>
          <w:rStyle w:val="CommentTok"/>
        </w:rPr>
        <w:t># Filter summer months</w:t>
      </w:r>
      <w:r>
        <w:br/>
      </w:r>
      <w:r>
        <w:rPr>
          <w:rStyle w:val="StringTok"/>
        </w:rPr>
        <w:t xml:space="preserve">  </w:t>
      </w:r>
      <w:r>
        <w:rPr>
          <w:rStyle w:val="KeywordTok"/>
        </w:rPr>
        <w:t>group_by</w:t>
      </w:r>
      <w:r>
        <w:rPr>
          <w:rStyle w:val="NormalTok"/>
        </w:rPr>
        <w:t>(YEAR,NMFSAREA)</w:t>
      </w:r>
      <w:r>
        <w:rPr>
          <w:rStyle w:val="OperatorTok"/>
        </w:rPr>
        <w:t>%&gt;%</w:t>
      </w:r>
      <w:r>
        <w:br/>
      </w:r>
      <w:r>
        <w:rPr>
          <w:rStyle w:val="StringTok"/>
        </w:rPr>
        <w:t xml:space="preserve">  </w:t>
      </w:r>
      <w:r>
        <w:rPr>
          <w:rStyle w:val="KeywordTok"/>
        </w:rPr>
        <w:t>summarize</w:t>
      </w:r>
      <w:r>
        <w:rPr>
          <w:rStyle w:val="NormalTok"/>
        </w:rPr>
        <w:t>(</w:t>
      </w:r>
      <w:r>
        <w:rPr>
          <w:rStyle w:val="DataTypeTok"/>
        </w:rPr>
        <w:t>SST=</w:t>
      </w:r>
      <w:r>
        <w:rPr>
          <w:rStyle w:val="KeywordTok"/>
        </w:rPr>
        <w:t>mean</w:t>
      </w:r>
      <w:r>
        <w:rPr>
          <w:rStyle w:val="NormalTok"/>
        </w:rPr>
        <w:t>(MEANSST))</w:t>
      </w:r>
      <w:r>
        <w:rPr>
          <w:rStyle w:val="OperatorTok"/>
        </w:rPr>
        <w:t>%&gt;%</w:t>
      </w:r>
      <w:r>
        <w:rPr>
          <w:rStyle w:val="StringTok"/>
        </w:rPr>
        <w:t xml:space="preserve"> </w:t>
      </w:r>
      <w:r>
        <w:rPr>
          <w:rStyle w:val="CommentTok"/>
        </w:rPr>
        <w:t># Average by year and area.</w:t>
      </w:r>
      <w:r>
        <w:br/>
      </w:r>
      <w:r>
        <w:rPr>
          <w:rStyle w:val="StringTok"/>
        </w:rPr>
        <w:lastRenderedPageBreak/>
        <w:t xml:space="preserve">  </w:t>
      </w:r>
      <w:r>
        <w:rPr>
          <w:rStyle w:val="KeywordTok"/>
        </w:rPr>
        <w:t>ggplot</w:t>
      </w:r>
      <w:r>
        <w:rPr>
          <w:rStyle w:val="NormalTok"/>
        </w:rPr>
        <w:t>(</w:t>
      </w:r>
      <w:r>
        <w:rPr>
          <w:rStyle w:val="KeywordTok"/>
        </w:rPr>
        <w:t>aes</w:t>
      </w:r>
      <w:r>
        <w:rPr>
          <w:rStyle w:val="NormalTok"/>
        </w:rPr>
        <w:t>(</w:t>
      </w:r>
      <w:r>
        <w:rPr>
          <w:rStyle w:val="KeywordTok"/>
        </w:rPr>
        <w:t>as.numeric</w:t>
      </w:r>
      <w:r>
        <w:rPr>
          <w:rStyle w:val="NormalTok"/>
        </w:rPr>
        <w:t xml:space="preserve">(YEAR),SST)) </w:t>
      </w:r>
      <w:r>
        <w:rPr>
          <w:rStyle w:val="OperatorTok"/>
        </w:rPr>
        <w:t>+</w:t>
      </w:r>
      <w:r>
        <w:rPr>
          <w:rStyle w:val="StringTok"/>
        </w:rPr>
        <w:t xml:space="preserve"> </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facet_wrap</w:t>
      </w:r>
      <w:r>
        <w:rPr>
          <w:rStyle w:val="NormalTok"/>
        </w:rPr>
        <w:t>(</w:t>
      </w:r>
      <w:r>
        <w:rPr>
          <w:rStyle w:val="OperatorTok"/>
        </w:rPr>
        <w:t>~</w:t>
      </w:r>
      <w:r>
        <w:rPr>
          <w:rStyle w:val="NormalTok"/>
        </w:rPr>
        <w:t xml:space="preserve">NMFSAREA, </w:t>
      </w:r>
      <w:r>
        <w:rPr>
          <w:rStyle w:val="DataTypeTok"/>
        </w:rPr>
        <w:t>nrow=</w:t>
      </w:r>
      <w:r>
        <w:rPr>
          <w:rStyle w:val="DecValTok"/>
        </w:rPr>
        <w:t>2</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br/>
      </w:r>
      <w:r>
        <w:rPr>
          <w:rStyle w:val="StringTok"/>
        </w:rPr>
        <w:t xml:space="preserve">  </w:t>
      </w:r>
      <w:r>
        <w:rPr>
          <w:rStyle w:val="KeywordTok"/>
        </w:rPr>
        <w:t>theme_bw</w:t>
      </w:r>
      <w:r>
        <w:rPr>
          <w:rStyle w:val="NormalTok"/>
        </w:rPr>
        <w:t>()</w:t>
      </w:r>
    </w:p>
    <w:p w14:paraId="4078B8DE" w14:textId="77777777" w:rsidR="003F517E" w:rsidRDefault="00BD0BCD">
      <w:pPr>
        <w:pStyle w:val="FirstParagraph"/>
      </w:pPr>
      <w:r>
        <w:rPr>
          <w:noProof/>
        </w:rPr>
        <w:drawing>
          <wp:inline distT="0" distB="0" distL="0" distR="0" wp14:anchorId="42E7DDBA" wp14:editId="54320B53">
            <wp:extent cx="5544151"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4-1.png"/>
                    <pic:cNvPicPr>
                      <a:picLocks noChangeAspect="1" noChangeArrowheads="1"/>
                    </pic:cNvPicPr>
                  </pic:nvPicPr>
                  <pic:blipFill>
                    <a:blip r:embed="rId14"/>
                    <a:stretch>
                      <a:fillRect/>
                    </a:stretch>
                  </pic:blipFill>
                  <pic:spPr bwMode="auto">
                    <a:xfrm>
                      <a:off x="0" y="0"/>
                      <a:ext cx="5544151" cy="3696101"/>
                    </a:xfrm>
                    <a:prstGeom prst="rect">
                      <a:avLst/>
                    </a:prstGeom>
                    <a:noFill/>
                    <a:ln w="9525">
                      <a:noFill/>
                      <a:headEnd/>
                      <a:tailEnd/>
                    </a:ln>
                  </pic:spPr>
                </pic:pic>
              </a:graphicData>
            </a:graphic>
          </wp:inline>
        </w:drawing>
      </w:r>
    </w:p>
    <w:p w14:paraId="7258F643" w14:textId="77777777" w:rsidR="003F517E" w:rsidRDefault="00BD0BCD">
      <w:pPr>
        <w:pStyle w:val="BodyText"/>
      </w:pPr>
      <w:r>
        <w:rPr>
          <w:b/>
        </w:rPr>
        <w:t>R Code Input - 3</w:t>
      </w:r>
    </w:p>
    <w:p w14:paraId="59EC4B78" w14:textId="77777777" w:rsidR="003F517E" w:rsidRDefault="00BD0BCD">
      <w:pPr>
        <w:pStyle w:val="SourceCode"/>
      </w:pPr>
      <w:r>
        <w:rPr>
          <w:rStyle w:val="CommentTok"/>
        </w:rPr>
        <w:t xml:space="preserve">#The full time series yields more than 13,000 rows of data per area (i.e., daily data from 1985-01-01 to present). </w:t>
      </w:r>
      <w:r>
        <w:br/>
      </w:r>
      <w:r>
        <w:br/>
      </w:r>
      <w:r>
        <w:rPr>
          <w:rStyle w:val="NormalTok"/>
        </w:rPr>
        <w:t>data &lt;-</w:t>
      </w:r>
      <w:r>
        <w:rPr>
          <w:rStyle w:val="StringTok"/>
        </w:rPr>
        <w:t xml:space="preserve"> </w:t>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'https://apex.psmfc.org/akfin/data_marts/akmp/nmfs_area_crw_avg_sst?nmfs_area=640&amp;start_date=19850101&amp;end_date=20220101'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bind_rows</w:t>
      </w:r>
      <w:r>
        <w:br/>
      </w:r>
      <w:r>
        <w:br/>
      </w:r>
      <w:r>
        <w:rPr>
          <w:rStyle w:val="KeywordTok"/>
        </w:rPr>
        <w:t>str</w:t>
      </w:r>
      <w:r>
        <w:rPr>
          <w:rStyle w:val="NormalTok"/>
        </w:rPr>
        <w:t>(data)</w:t>
      </w:r>
    </w:p>
    <w:p w14:paraId="5918206C" w14:textId="77777777" w:rsidR="003F517E" w:rsidRDefault="00BD0BCD">
      <w:pPr>
        <w:pStyle w:val="SourceCode"/>
      </w:pPr>
      <w:r>
        <w:rPr>
          <w:rStyle w:val="VerbatimChar"/>
        </w:rPr>
        <w:lastRenderedPageBreak/>
        <w:t>## tibble [13,370 x 5] (S3: tbl_df/tbl/data.frame)</w:t>
      </w:r>
      <w:r>
        <w:br/>
      </w:r>
      <w:r>
        <w:rPr>
          <w:rStyle w:val="VerbatimChar"/>
        </w:rPr>
        <w:t>##  $ MEANSST  : num [1:13370] 6.06 5.89 5.78 5.76 5.78 5.92 6 5.92 5.85 5.83 ...</w:t>
      </w:r>
      <w:r>
        <w:br/>
      </w:r>
      <w:r>
        <w:rPr>
          <w:rStyle w:val="VerbatimChar"/>
        </w:rPr>
        <w:t>##  $ NMFSAREA : chr [1:13370] "640" "640" "640" "640" ...</w:t>
      </w:r>
      <w:r>
        <w:br/>
      </w:r>
      <w:r>
        <w:rPr>
          <w:rStyle w:val="VerbatimChar"/>
        </w:rPr>
        <w:t>##  $ READ_DATE: chr [1:13370] "1985-01-01T12:00:00Z" "1985-01-02T12:00:00Z" "1985-01-03T12:00:00Z" "1985-01-04T12:00:00Z" ...</w:t>
      </w:r>
      <w:r>
        <w:br/>
      </w:r>
      <w:r>
        <w:rPr>
          <w:rStyle w:val="VerbatimChar"/>
        </w:rPr>
        <w:t>##  $ YEAR     : chr [1:13370] "1985" "1985" "1985" "1985" ...</w:t>
      </w:r>
      <w:r>
        <w:br/>
      </w:r>
      <w:r>
        <w:rPr>
          <w:rStyle w:val="VerbatimChar"/>
        </w:rPr>
        <w:t>##  $ JULIAN   : chr [1:13370] "001" "002" "003" "004" ...</w:t>
      </w:r>
    </w:p>
    <w:p w14:paraId="0DA0A34F" w14:textId="77777777" w:rsidR="003F517E" w:rsidRDefault="00BD0BCD">
      <w:pPr>
        <w:pStyle w:val="FirstParagraph"/>
      </w:pPr>
      <w:r>
        <w:rPr>
          <w:b/>
        </w:rPr>
        <w:t>R Code Input - 4</w:t>
      </w:r>
      <w:bookmarkStart w:id="78" w:name="_GoBack"/>
      <w:bookmarkEnd w:id="78"/>
    </w:p>
    <w:p w14:paraId="66A5B988" w14:textId="77777777" w:rsidR="003F517E" w:rsidRDefault="00BD0BCD">
      <w:pPr>
        <w:pStyle w:val="SourceCode"/>
      </w:pPr>
      <w:r>
        <w:rPr>
          <w:rStyle w:val="CommentTok"/>
        </w:rPr>
        <w:t xml:space="preserve">#SST in NMFS area 640 in 1987.  </w:t>
      </w:r>
      <w:r>
        <w:br/>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'https://apex.psmfc.org/akfin/data_marts/akmp/nmfs_area_crw_avg_sst?nmfs_area=640&amp;start_date=19870101&amp;end_date=19880101'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date=</w:t>
      </w:r>
      <w:r>
        <w:rPr>
          <w:rStyle w:val="KeywordTok"/>
        </w:rPr>
        <w:t>as_date</w:t>
      </w:r>
      <w:r>
        <w:rPr>
          <w:rStyle w:val="NormalTok"/>
        </w:rPr>
        <w:t xml:space="preserve">(READ_DATE))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(date,MEANSST)) </w:t>
      </w:r>
      <w:r>
        <w:rPr>
          <w:rStyle w:val="OperatorTok"/>
        </w:rPr>
        <w:t>+</w:t>
      </w:r>
      <w:r>
        <w:rPr>
          <w:rStyle w:val="StringTok"/>
        </w:rPr>
        <w:t xml:space="preserve"> </w:t>
      </w:r>
      <w:r>
        <w:br/>
      </w:r>
      <w:r>
        <w:rPr>
          <w:rStyle w:val="StringTok"/>
        </w:rPr>
        <w:t xml:space="preserve">  </w:t>
      </w:r>
      <w:r>
        <w:rPr>
          <w:rStyle w:val="KeywordTok"/>
        </w:rPr>
        <w:t>geom_line</w:t>
      </w:r>
      <w:r>
        <w:rPr>
          <w:rStyle w:val="NormalTok"/>
        </w:rPr>
        <w:t>()</w:t>
      </w:r>
      <w:r>
        <w:rPr>
          <w:rStyle w:val="OperatorTok"/>
        </w:rPr>
        <w:t>+</w:t>
      </w:r>
      <w:r>
        <w:br/>
      </w:r>
      <w:r>
        <w:rPr>
          <w:rStyle w:val="StringTok"/>
        </w:rPr>
        <w:t xml:space="preserve">  </w:t>
      </w:r>
      <w:r>
        <w:rPr>
          <w:rStyle w:val="KeywordTok"/>
        </w:rPr>
        <w:t>theme_bw</w:t>
      </w:r>
      <w:r>
        <w:rPr>
          <w:rStyle w:val="NormalTok"/>
        </w:rPr>
        <w:t>()</w:t>
      </w:r>
    </w:p>
    <w:p w14:paraId="7ECB7A35" w14:textId="77777777" w:rsidR="003F517E" w:rsidRDefault="00BD0BCD">
      <w:pPr>
        <w:pStyle w:val="FirstParagraph"/>
      </w:pPr>
      <w:r>
        <w:rPr>
          <w:noProof/>
        </w:rPr>
        <w:lastRenderedPageBreak/>
        <w:drawing>
          <wp:inline distT="0" distB="0" distL="0" distR="0" wp14:anchorId="1EE9586E" wp14:editId="78F22F4D">
            <wp:extent cx="5544151"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6-1.png"/>
                    <pic:cNvPicPr>
                      <a:picLocks noChangeAspect="1" noChangeArrowheads="1"/>
                    </pic:cNvPicPr>
                  </pic:nvPicPr>
                  <pic:blipFill>
                    <a:blip r:embed="rId15"/>
                    <a:stretch>
                      <a:fillRect/>
                    </a:stretch>
                  </pic:blipFill>
                  <pic:spPr bwMode="auto">
                    <a:xfrm>
                      <a:off x="0" y="0"/>
                      <a:ext cx="5544151" cy="3696101"/>
                    </a:xfrm>
                    <a:prstGeom prst="rect">
                      <a:avLst/>
                    </a:prstGeom>
                    <a:noFill/>
                    <a:ln w="9525">
                      <a:noFill/>
                      <a:headEnd/>
                      <a:tailEnd/>
                    </a:ln>
                  </pic:spPr>
                </pic:pic>
              </a:graphicData>
            </a:graphic>
          </wp:inline>
        </w:drawing>
      </w:r>
    </w:p>
    <w:p w14:paraId="5F1C415B" w14:textId="77777777" w:rsidR="003F517E" w:rsidRDefault="00BD0BCD">
      <w:pPr>
        <w:pStyle w:val="BodyText"/>
      </w:pPr>
      <w:r>
        <w:rPr>
          <w:b/>
        </w:rPr>
        <w:t>R Code Input - 5</w:t>
      </w:r>
    </w:p>
    <w:p w14:paraId="5A0434DF" w14:textId="77777777" w:rsidR="003F517E" w:rsidRDefault="00BD0BCD">
      <w:pPr>
        <w:pStyle w:val="SourceCode"/>
      </w:pPr>
      <w:r>
        <w:rPr>
          <w:rStyle w:val="CommentTok"/>
        </w:rPr>
        <w:t>#You can query a specific date with "read_date". For example SST in MFS 640 on Y2K.</w:t>
      </w:r>
      <w:r>
        <w:br/>
      </w:r>
      <w:r>
        <w:br/>
      </w:r>
      <w:r>
        <w:rPr>
          <w:rStyle w:val="CommentTok"/>
        </w:rPr>
        <w:t>#Query the day after your date of interest because omitting the time component in read_date misses that day's reading.</w:t>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'https://apex.psmfc.org/akfin/data_marts/akmp/nmfs_area_crw_avg_sst?nmfs_area=640&amp;read_date=20000101'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p>
    <w:tbl>
      <w:tblPr>
        <w:tblW w:w="0" w:type="pct"/>
        <w:tblLook w:val="07E0" w:firstRow="1" w:lastRow="1" w:firstColumn="1" w:lastColumn="1" w:noHBand="1" w:noVBand="1"/>
      </w:tblPr>
      <w:tblGrid>
        <w:gridCol w:w="1337"/>
        <w:gridCol w:w="1523"/>
        <w:gridCol w:w="2483"/>
        <w:gridCol w:w="870"/>
        <w:gridCol w:w="1056"/>
      </w:tblGrid>
      <w:tr w:rsidR="003F517E" w14:paraId="0E836168" w14:textId="77777777">
        <w:tc>
          <w:tcPr>
            <w:tcW w:w="0" w:type="auto"/>
            <w:tcBorders>
              <w:bottom w:val="single" w:sz="0" w:space="0" w:color="auto"/>
            </w:tcBorders>
            <w:vAlign w:val="bottom"/>
          </w:tcPr>
          <w:p w14:paraId="6E6D2FAB" w14:textId="77777777" w:rsidR="003F517E" w:rsidRDefault="00BD0BCD">
            <w:pPr>
              <w:pStyle w:val="Compact"/>
              <w:jc w:val="right"/>
            </w:pPr>
            <w:r>
              <w:t>MEANSST</w:t>
            </w:r>
          </w:p>
        </w:tc>
        <w:tc>
          <w:tcPr>
            <w:tcW w:w="0" w:type="auto"/>
            <w:tcBorders>
              <w:bottom w:val="single" w:sz="0" w:space="0" w:color="auto"/>
            </w:tcBorders>
            <w:vAlign w:val="bottom"/>
          </w:tcPr>
          <w:p w14:paraId="6DCA9919" w14:textId="77777777" w:rsidR="003F517E" w:rsidRDefault="00BD0BCD">
            <w:pPr>
              <w:pStyle w:val="Compact"/>
            </w:pPr>
            <w:r>
              <w:t>NMFSAREA</w:t>
            </w:r>
          </w:p>
        </w:tc>
        <w:tc>
          <w:tcPr>
            <w:tcW w:w="0" w:type="auto"/>
            <w:tcBorders>
              <w:bottom w:val="single" w:sz="0" w:space="0" w:color="auto"/>
            </w:tcBorders>
            <w:vAlign w:val="bottom"/>
          </w:tcPr>
          <w:p w14:paraId="1060362B" w14:textId="77777777" w:rsidR="003F517E" w:rsidRDefault="00BD0BCD">
            <w:pPr>
              <w:pStyle w:val="Compact"/>
            </w:pPr>
            <w:r>
              <w:t>READ_DATE</w:t>
            </w:r>
          </w:p>
        </w:tc>
        <w:tc>
          <w:tcPr>
            <w:tcW w:w="0" w:type="auto"/>
            <w:tcBorders>
              <w:bottom w:val="single" w:sz="0" w:space="0" w:color="auto"/>
            </w:tcBorders>
            <w:vAlign w:val="bottom"/>
          </w:tcPr>
          <w:p w14:paraId="560ABA41" w14:textId="77777777" w:rsidR="003F517E" w:rsidRDefault="00BD0BCD">
            <w:pPr>
              <w:pStyle w:val="Compact"/>
            </w:pPr>
            <w:r>
              <w:t>YEAR</w:t>
            </w:r>
          </w:p>
        </w:tc>
        <w:tc>
          <w:tcPr>
            <w:tcW w:w="0" w:type="auto"/>
            <w:tcBorders>
              <w:bottom w:val="single" w:sz="0" w:space="0" w:color="auto"/>
            </w:tcBorders>
            <w:vAlign w:val="bottom"/>
          </w:tcPr>
          <w:p w14:paraId="74983703" w14:textId="77777777" w:rsidR="003F517E" w:rsidRDefault="00BD0BCD">
            <w:pPr>
              <w:pStyle w:val="Compact"/>
            </w:pPr>
            <w:r>
              <w:t>JULIAN</w:t>
            </w:r>
          </w:p>
        </w:tc>
      </w:tr>
      <w:tr w:rsidR="003F517E" w14:paraId="75FB2FAB" w14:textId="77777777">
        <w:tc>
          <w:tcPr>
            <w:tcW w:w="0" w:type="auto"/>
          </w:tcPr>
          <w:p w14:paraId="613C9B3C" w14:textId="77777777" w:rsidR="003F517E" w:rsidRDefault="00BD0BCD">
            <w:pPr>
              <w:pStyle w:val="Compact"/>
              <w:jc w:val="right"/>
            </w:pPr>
            <w:r>
              <w:t>4.94</w:t>
            </w:r>
          </w:p>
        </w:tc>
        <w:tc>
          <w:tcPr>
            <w:tcW w:w="0" w:type="auto"/>
          </w:tcPr>
          <w:p w14:paraId="6D1C3F6F" w14:textId="77777777" w:rsidR="003F517E" w:rsidRDefault="00BD0BCD">
            <w:pPr>
              <w:pStyle w:val="Compact"/>
            </w:pPr>
            <w:r>
              <w:t>640</w:t>
            </w:r>
          </w:p>
        </w:tc>
        <w:tc>
          <w:tcPr>
            <w:tcW w:w="0" w:type="auto"/>
          </w:tcPr>
          <w:p w14:paraId="6FBA8214" w14:textId="77777777" w:rsidR="003F517E" w:rsidRDefault="00BD0BCD">
            <w:pPr>
              <w:pStyle w:val="Compact"/>
            </w:pPr>
            <w:r>
              <w:t>1999-12-31T12:00:00Z</w:t>
            </w:r>
          </w:p>
        </w:tc>
        <w:tc>
          <w:tcPr>
            <w:tcW w:w="0" w:type="auto"/>
          </w:tcPr>
          <w:p w14:paraId="611D23BD" w14:textId="77777777" w:rsidR="003F517E" w:rsidRDefault="00BD0BCD">
            <w:pPr>
              <w:pStyle w:val="Compact"/>
            </w:pPr>
            <w:r>
              <w:t>1999</w:t>
            </w:r>
          </w:p>
        </w:tc>
        <w:tc>
          <w:tcPr>
            <w:tcW w:w="0" w:type="auto"/>
          </w:tcPr>
          <w:p w14:paraId="35F0E7D9" w14:textId="77777777" w:rsidR="003F517E" w:rsidRDefault="00BD0BCD">
            <w:pPr>
              <w:pStyle w:val="Compact"/>
            </w:pPr>
            <w:r>
              <w:t>365</w:t>
            </w:r>
          </w:p>
        </w:tc>
      </w:tr>
    </w:tbl>
    <w:p w14:paraId="4060AA08" w14:textId="77777777" w:rsidR="003F517E" w:rsidRDefault="00BD0BCD">
      <w:pPr>
        <w:pStyle w:val="BodyText"/>
      </w:pPr>
      <w:r>
        <w:rPr>
          <w:b/>
        </w:rPr>
        <w:t>R Code Input - 6</w:t>
      </w:r>
    </w:p>
    <w:p w14:paraId="5767D8EF" w14:textId="77777777" w:rsidR="003F517E" w:rsidRDefault="00BD0BCD">
      <w:pPr>
        <w:pStyle w:val="SourceCode"/>
      </w:pPr>
      <w:r>
        <w:rPr>
          <w:rStyle w:val="CommentTok"/>
        </w:rPr>
        <w:t xml:space="preserve">#You can specify a number of days prior to any date using a "days_back" parameter specification. For example the three days before Y2K. </w:t>
      </w:r>
      <w:r>
        <w:br/>
      </w:r>
      <w:r>
        <w:lastRenderedPageBreak/>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'https://apex.psmfc.org/akfin/data_marts/akmp/nmfs_area_crw_avg_sst?nmfs_area=640&amp;read_date=20000101&amp;days_back=2'</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p>
    <w:tbl>
      <w:tblPr>
        <w:tblW w:w="0" w:type="pct"/>
        <w:tblLook w:val="07E0" w:firstRow="1" w:lastRow="1" w:firstColumn="1" w:lastColumn="1" w:noHBand="1" w:noVBand="1"/>
      </w:tblPr>
      <w:tblGrid>
        <w:gridCol w:w="1337"/>
        <w:gridCol w:w="1523"/>
        <w:gridCol w:w="2483"/>
        <w:gridCol w:w="870"/>
        <w:gridCol w:w="1056"/>
      </w:tblGrid>
      <w:tr w:rsidR="003F517E" w14:paraId="0D327DE8" w14:textId="77777777">
        <w:tc>
          <w:tcPr>
            <w:tcW w:w="0" w:type="auto"/>
            <w:tcBorders>
              <w:bottom w:val="single" w:sz="0" w:space="0" w:color="auto"/>
            </w:tcBorders>
            <w:vAlign w:val="bottom"/>
          </w:tcPr>
          <w:p w14:paraId="45FA3578" w14:textId="77777777" w:rsidR="003F517E" w:rsidRDefault="00BD0BCD">
            <w:pPr>
              <w:pStyle w:val="Compact"/>
              <w:jc w:val="right"/>
            </w:pPr>
            <w:r>
              <w:t>MEANSST</w:t>
            </w:r>
          </w:p>
        </w:tc>
        <w:tc>
          <w:tcPr>
            <w:tcW w:w="0" w:type="auto"/>
            <w:tcBorders>
              <w:bottom w:val="single" w:sz="0" w:space="0" w:color="auto"/>
            </w:tcBorders>
            <w:vAlign w:val="bottom"/>
          </w:tcPr>
          <w:p w14:paraId="2AE224F8" w14:textId="77777777" w:rsidR="003F517E" w:rsidRDefault="00BD0BCD">
            <w:pPr>
              <w:pStyle w:val="Compact"/>
            </w:pPr>
            <w:r>
              <w:t>NMFSAREA</w:t>
            </w:r>
          </w:p>
        </w:tc>
        <w:tc>
          <w:tcPr>
            <w:tcW w:w="0" w:type="auto"/>
            <w:tcBorders>
              <w:bottom w:val="single" w:sz="0" w:space="0" w:color="auto"/>
            </w:tcBorders>
            <w:vAlign w:val="bottom"/>
          </w:tcPr>
          <w:p w14:paraId="40B118E8" w14:textId="77777777" w:rsidR="003F517E" w:rsidRDefault="00BD0BCD">
            <w:pPr>
              <w:pStyle w:val="Compact"/>
            </w:pPr>
            <w:r>
              <w:t>READ_DATE</w:t>
            </w:r>
          </w:p>
        </w:tc>
        <w:tc>
          <w:tcPr>
            <w:tcW w:w="0" w:type="auto"/>
            <w:tcBorders>
              <w:bottom w:val="single" w:sz="0" w:space="0" w:color="auto"/>
            </w:tcBorders>
            <w:vAlign w:val="bottom"/>
          </w:tcPr>
          <w:p w14:paraId="65155BD0" w14:textId="77777777" w:rsidR="003F517E" w:rsidRDefault="00BD0BCD">
            <w:pPr>
              <w:pStyle w:val="Compact"/>
            </w:pPr>
            <w:r>
              <w:t>YEAR</w:t>
            </w:r>
          </w:p>
        </w:tc>
        <w:tc>
          <w:tcPr>
            <w:tcW w:w="0" w:type="auto"/>
            <w:tcBorders>
              <w:bottom w:val="single" w:sz="0" w:space="0" w:color="auto"/>
            </w:tcBorders>
            <w:vAlign w:val="bottom"/>
          </w:tcPr>
          <w:p w14:paraId="7F702B1A" w14:textId="77777777" w:rsidR="003F517E" w:rsidRDefault="00BD0BCD">
            <w:pPr>
              <w:pStyle w:val="Compact"/>
            </w:pPr>
            <w:r>
              <w:t>JULIAN</w:t>
            </w:r>
          </w:p>
        </w:tc>
      </w:tr>
      <w:tr w:rsidR="003F517E" w14:paraId="252ADB3A" w14:textId="77777777">
        <w:tc>
          <w:tcPr>
            <w:tcW w:w="0" w:type="auto"/>
          </w:tcPr>
          <w:p w14:paraId="6514F1B0" w14:textId="77777777" w:rsidR="003F517E" w:rsidRDefault="00BD0BCD">
            <w:pPr>
              <w:pStyle w:val="Compact"/>
              <w:jc w:val="right"/>
            </w:pPr>
            <w:r>
              <w:t>5.43</w:t>
            </w:r>
          </w:p>
        </w:tc>
        <w:tc>
          <w:tcPr>
            <w:tcW w:w="0" w:type="auto"/>
          </w:tcPr>
          <w:p w14:paraId="6F88E6EB" w14:textId="77777777" w:rsidR="003F517E" w:rsidRDefault="00BD0BCD">
            <w:pPr>
              <w:pStyle w:val="Compact"/>
            </w:pPr>
            <w:r>
              <w:t>640</w:t>
            </w:r>
          </w:p>
        </w:tc>
        <w:tc>
          <w:tcPr>
            <w:tcW w:w="0" w:type="auto"/>
          </w:tcPr>
          <w:p w14:paraId="720FBA7B" w14:textId="77777777" w:rsidR="003F517E" w:rsidRDefault="00BD0BCD">
            <w:pPr>
              <w:pStyle w:val="Compact"/>
            </w:pPr>
            <w:r>
              <w:t>1999-12-29T12:00:00Z</w:t>
            </w:r>
          </w:p>
        </w:tc>
        <w:tc>
          <w:tcPr>
            <w:tcW w:w="0" w:type="auto"/>
          </w:tcPr>
          <w:p w14:paraId="6071FD4A" w14:textId="77777777" w:rsidR="003F517E" w:rsidRDefault="00BD0BCD">
            <w:pPr>
              <w:pStyle w:val="Compact"/>
            </w:pPr>
            <w:r>
              <w:t>1999</w:t>
            </w:r>
          </w:p>
        </w:tc>
        <w:tc>
          <w:tcPr>
            <w:tcW w:w="0" w:type="auto"/>
          </w:tcPr>
          <w:p w14:paraId="100EDC6C" w14:textId="77777777" w:rsidR="003F517E" w:rsidRDefault="00BD0BCD">
            <w:pPr>
              <w:pStyle w:val="Compact"/>
            </w:pPr>
            <w:r>
              <w:t>363</w:t>
            </w:r>
          </w:p>
        </w:tc>
      </w:tr>
      <w:tr w:rsidR="003F517E" w14:paraId="4C0C71D0" w14:textId="77777777">
        <w:tc>
          <w:tcPr>
            <w:tcW w:w="0" w:type="auto"/>
          </w:tcPr>
          <w:p w14:paraId="7828F830" w14:textId="77777777" w:rsidR="003F517E" w:rsidRDefault="00BD0BCD">
            <w:pPr>
              <w:pStyle w:val="Compact"/>
              <w:jc w:val="right"/>
            </w:pPr>
            <w:r>
              <w:t>5.13</w:t>
            </w:r>
          </w:p>
        </w:tc>
        <w:tc>
          <w:tcPr>
            <w:tcW w:w="0" w:type="auto"/>
          </w:tcPr>
          <w:p w14:paraId="56C64B83" w14:textId="77777777" w:rsidR="003F517E" w:rsidRDefault="00BD0BCD">
            <w:pPr>
              <w:pStyle w:val="Compact"/>
            </w:pPr>
            <w:r>
              <w:t>640</w:t>
            </w:r>
          </w:p>
        </w:tc>
        <w:tc>
          <w:tcPr>
            <w:tcW w:w="0" w:type="auto"/>
          </w:tcPr>
          <w:p w14:paraId="104BC705" w14:textId="77777777" w:rsidR="003F517E" w:rsidRDefault="00BD0BCD">
            <w:pPr>
              <w:pStyle w:val="Compact"/>
            </w:pPr>
            <w:r>
              <w:t>1999-12-30T12:00:00Z</w:t>
            </w:r>
          </w:p>
        </w:tc>
        <w:tc>
          <w:tcPr>
            <w:tcW w:w="0" w:type="auto"/>
          </w:tcPr>
          <w:p w14:paraId="461EC9E8" w14:textId="77777777" w:rsidR="003F517E" w:rsidRDefault="00BD0BCD">
            <w:pPr>
              <w:pStyle w:val="Compact"/>
            </w:pPr>
            <w:r>
              <w:t>1999</w:t>
            </w:r>
          </w:p>
        </w:tc>
        <w:tc>
          <w:tcPr>
            <w:tcW w:w="0" w:type="auto"/>
          </w:tcPr>
          <w:p w14:paraId="2634A0E0" w14:textId="77777777" w:rsidR="003F517E" w:rsidRDefault="00BD0BCD">
            <w:pPr>
              <w:pStyle w:val="Compact"/>
            </w:pPr>
            <w:r>
              <w:t>364</w:t>
            </w:r>
          </w:p>
        </w:tc>
      </w:tr>
      <w:tr w:rsidR="003F517E" w14:paraId="7541DC41" w14:textId="77777777">
        <w:tc>
          <w:tcPr>
            <w:tcW w:w="0" w:type="auto"/>
          </w:tcPr>
          <w:p w14:paraId="14771A7F" w14:textId="77777777" w:rsidR="003F517E" w:rsidRDefault="00BD0BCD">
            <w:pPr>
              <w:pStyle w:val="Compact"/>
              <w:jc w:val="right"/>
            </w:pPr>
            <w:r>
              <w:t>4.94</w:t>
            </w:r>
          </w:p>
        </w:tc>
        <w:tc>
          <w:tcPr>
            <w:tcW w:w="0" w:type="auto"/>
          </w:tcPr>
          <w:p w14:paraId="38403D20" w14:textId="77777777" w:rsidR="003F517E" w:rsidRDefault="00BD0BCD">
            <w:pPr>
              <w:pStyle w:val="Compact"/>
            </w:pPr>
            <w:r>
              <w:t>640</w:t>
            </w:r>
          </w:p>
        </w:tc>
        <w:tc>
          <w:tcPr>
            <w:tcW w:w="0" w:type="auto"/>
          </w:tcPr>
          <w:p w14:paraId="1375B6F1" w14:textId="77777777" w:rsidR="003F517E" w:rsidRDefault="00BD0BCD">
            <w:pPr>
              <w:pStyle w:val="Compact"/>
            </w:pPr>
            <w:r>
              <w:t>1999-12-31T12:00:00Z</w:t>
            </w:r>
          </w:p>
        </w:tc>
        <w:tc>
          <w:tcPr>
            <w:tcW w:w="0" w:type="auto"/>
          </w:tcPr>
          <w:p w14:paraId="25F7E583" w14:textId="77777777" w:rsidR="003F517E" w:rsidRDefault="00BD0BCD">
            <w:pPr>
              <w:pStyle w:val="Compact"/>
            </w:pPr>
            <w:r>
              <w:t>1999</w:t>
            </w:r>
          </w:p>
        </w:tc>
        <w:tc>
          <w:tcPr>
            <w:tcW w:w="0" w:type="auto"/>
          </w:tcPr>
          <w:p w14:paraId="322CA1A4" w14:textId="77777777" w:rsidR="003F517E" w:rsidRDefault="00BD0BCD">
            <w:pPr>
              <w:pStyle w:val="Compact"/>
            </w:pPr>
            <w:r>
              <w:t>365</w:t>
            </w:r>
          </w:p>
        </w:tc>
      </w:tr>
    </w:tbl>
    <w:p w14:paraId="7AAB94FB" w14:textId="77777777" w:rsidR="003F517E" w:rsidRDefault="00BD0BCD">
      <w:pPr>
        <w:pStyle w:val="BodyText"/>
      </w:pPr>
      <w:r>
        <w:rPr>
          <w:b/>
        </w:rPr>
        <w:t>R Code Input - 7</w:t>
      </w:r>
    </w:p>
    <w:p w14:paraId="237F6CA1" w14:textId="77777777" w:rsidR="003F517E" w:rsidRDefault="00BD0BCD">
      <w:pPr>
        <w:pStyle w:val="SourceCode"/>
      </w:pPr>
      <w:r>
        <w:rPr>
          <w:rStyle w:val="CommentTok"/>
        </w:rPr>
        <w:t>#If "read_date" is not specified, "days_back" returns the most recent SSTs. Here are SSTs for the last three days in NMFS 640.</w:t>
      </w:r>
      <w:r>
        <w:br/>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'https://apex.psmfc.org/akfin/data_marts/akmp/nmfs_area_crw_avg_sst?nmfs_area=640&amp;days_back=2'</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p>
    <w:tbl>
      <w:tblPr>
        <w:tblW w:w="0" w:type="pct"/>
        <w:tblLook w:val="07E0" w:firstRow="1" w:lastRow="1" w:firstColumn="1" w:lastColumn="1" w:noHBand="1" w:noVBand="1"/>
      </w:tblPr>
      <w:tblGrid>
        <w:gridCol w:w="1337"/>
        <w:gridCol w:w="1523"/>
        <w:gridCol w:w="2483"/>
        <w:gridCol w:w="870"/>
        <w:gridCol w:w="1056"/>
      </w:tblGrid>
      <w:tr w:rsidR="003F517E" w14:paraId="73A83EE0" w14:textId="77777777">
        <w:tc>
          <w:tcPr>
            <w:tcW w:w="0" w:type="auto"/>
            <w:tcBorders>
              <w:bottom w:val="single" w:sz="0" w:space="0" w:color="auto"/>
            </w:tcBorders>
            <w:vAlign w:val="bottom"/>
          </w:tcPr>
          <w:p w14:paraId="6A77114F" w14:textId="77777777" w:rsidR="003F517E" w:rsidRDefault="00BD0BCD">
            <w:pPr>
              <w:pStyle w:val="Compact"/>
              <w:jc w:val="right"/>
            </w:pPr>
            <w:r>
              <w:t>MEANSST</w:t>
            </w:r>
          </w:p>
        </w:tc>
        <w:tc>
          <w:tcPr>
            <w:tcW w:w="0" w:type="auto"/>
            <w:tcBorders>
              <w:bottom w:val="single" w:sz="0" w:space="0" w:color="auto"/>
            </w:tcBorders>
            <w:vAlign w:val="bottom"/>
          </w:tcPr>
          <w:p w14:paraId="74E00612" w14:textId="77777777" w:rsidR="003F517E" w:rsidRDefault="00BD0BCD">
            <w:pPr>
              <w:pStyle w:val="Compact"/>
            </w:pPr>
            <w:r>
              <w:t>NMFSAREA</w:t>
            </w:r>
          </w:p>
        </w:tc>
        <w:tc>
          <w:tcPr>
            <w:tcW w:w="0" w:type="auto"/>
            <w:tcBorders>
              <w:bottom w:val="single" w:sz="0" w:space="0" w:color="auto"/>
            </w:tcBorders>
            <w:vAlign w:val="bottom"/>
          </w:tcPr>
          <w:p w14:paraId="5155E2D7" w14:textId="77777777" w:rsidR="003F517E" w:rsidRDefault="00BD0BCD">
            <w:pPr>
              <w:pStyle w:val="Compact"/>
            </w:pPr>
            <w:r>
              <w:t>READ_DATE</w:t>
            </w:r>
          </w:p>
        </w:tc>
        <w:tc>
          <w:tcPr>
            <w:tcW w:w="0" w:type="auto"/>
            <w:tcBorders>
              <w:bottom w:val="single" w:sz="0" w:space="0" w:color="auto"/>
            </w:tcBorders>
            <w:vAlign w:val="bottom"/>
          </w:tcPr>
          <w:p w14:paraId="66EC2726" w14:textId="77777777" w:rsidR="003F517E" w:rsidRDefault="00BD0BCD">
            <w:pPr>
              <w:pStyle w:val="Compact"/>
            </w:pPr>
            <w:r>
              <w:t>YEAR</w:t>
            </w:r>
          </w:p>
        </w:tc>
        <w:tc>
          <w:tcPr>
            <w:tcW w:w="0" w:type="auto"/>
            <w:tcBorders>
              <w:bottom w:val="single" w:sz="0" w:space="0" w:color="auto"/>
            </w:tcBorders>
            <w:vAlign w:val="bottom"/>
          </w:tcPr>
          <w:p w14:paraId="0CA6BCDE" w14:textId="77777777" w:rsidR="003F517E" w:rsidRDefault="00BD0BCD">
            <w:pPr>
              <w:pStyle w:val="Compact"/>
            </w:pPr>
            <w:r>
              <w:t>JULIAN</w:t>
            </w:r>
          </w:p>
        </w:tc>
      </w:tr>
      <w:tr w:rsidR="003F517E" w14:paraId="6B8F248E" w14:textId="77777777">
        <w:tc>
          <w:tcPr>
            <w:tcW w:w="0" w:type="auto"/>
          </w:tcPr>
          <w:p w14:paraId="18811A5A" w14:textId="77777777" w:rsidR="003F517E" w:rsidRDefault="00BD0BCD">
            <w:pPr>
              <w:pStyle w:val="Compact"/>
              <w:jc w:val="right"/>
            </w:pPr>
            <w:r>
              <w:t>14.69</w:t>
            </w:r>
          </w:p>
        </w:tc>
        <w:tc>
          <w:tcPr>
            <w:tcW w:w="0" w:type="auto"/>
          </w:tcPr>
          <w:p w14:paraId="2BDCB5A7" w14:textId="77777777" w:rsidR="003F517E" w:rsidRDefault="00BD0BCD">
            <w:pPr>
              <w:pStyle w:val="Compact"/>
            </w:pPr>
            <w:r>
              <w:t>640</w:t>
            </w:r>
          </w:p>
        </w:tc>
        <w:tc>
          <w:tcPr>
            <w:tcW w:w="0" w:type="auto"/>
          </w:tcPr>
          <w:p w14:paraId="4D31A208" w14:textId="77777777" w:rsidR="003F517E" w:rsidRDefault="00BD0BCD">
            <w:pPr>
              <w:pStyle w:val="Compact"/>
            </w:pPr>
            <w:r>
              <w:t>2021-08-08T12:00:00Z</w:t>
            </w:r>
          </w:p>
        </w:tc>
        <w:tc>
          <w:tcPr>
            <w:tcW w:w="0" w:type="auto"/>
          </w:tcPr>
          <w:p w14:paraId="0421E8FF" w14:textId="77777777" w:rsidR="003F517E" w:rsidRDefault="00BD0BCD">
            <w:pPr>
              <w:pStyle w:val="Compact"/>
            </w:pPr>
            <w:r>
              <w:t>2021</w:t>
            </w:r>
          </w:p>
        </w:tc>
        <w:tc>
          <w:tcPr>
            <w:tcW w:w="0" w:type="auto"/>
          </w:tcPr>
          <w:p w14:paraId="23F43B2E" w14:textId="77777777" w:rsidR="003F517E" w:rsidRDefault="00BD0BCD">
            <w:pPr>
              <w:pStyle w:val="Compact"/>
            </w:pPr>
            <w:r>
              <w:t>220</w:t>
            </w:r>
          </w:p>
        </w:tc>
      </w:tr>
      <w:tr w:rsidR="003F517E" w14:paraId="66E5F77E" w14:textId="77777777">
        <w:tc>
          <w:tcPr>
            <w:tcW w:w="0" w:type="auto"/>
          </w:tcPr>
          <w:p w14:paraId="6D7A5B69" w14:textId="77777777" w:rsidR="003F517E" w:rsidRDefault="00BD0BCD">
            <w:pPr>
              <w:pStyle w:val="Compact"/>
              <w:jc w:val="right"/>
            </w:pPr>
            <w:r>
              <w:t>14.26</w:t>
            </w:r>
          </w:p>
        </w:tc>
        <w:tc>
          <w:tcPr>
            <w:tcW w:w="0" w:type="auto"/>
          </w:tcPr>
          <w:p w14:paraId="0A11C6DB" w14:textId="77777777" w:rsidR="003F517E" w:rsidRDefault="00BD0BCD">
            <w:pPr>
              <w:pStyle w:val="Compact"/>
            </w:pPr>
            <w:r>
              <w:t>640</w:t>
            </w:r>
          </w:p>
        </w:tc>
        <w:tc>
          <w:tcPr>
            <w:tcW w:w="0" w:type="auto"/>
          </w:tcPr>
          <w:p w14:paraId="67066ED6" w14:textId="77777777" w:rsidR="003F517E" w:rsidRDefault="00BD0BCD">
            <w:pPr>
              <w:pStyle w:val="Compact"/>
            </w:pPr>
            <w:r>
              <w:t>2021-08-09T12:00:00Z</w:t>
            </w:r>
          </w:p>
        </w:tc>
        <w:tc>
          <w:tcPr>
            <w:tcW w:w="0" w:type="auto"/>
          </w:tcPr>
          <w:p w14:paraId="7CD6F92E" w14:textId="77777777" w:rsidR="003F517E" w:rsidRDefault="00BD0BCD">
            <w:pPr>
              <w:pStyle w:val="Compact"/>
            </w:pPr>
            <w:r>
              <w:t>2021</w:t>
            </w:r>
          </w:p>
        </w:tc>
        <w:tc>
          <w:tcPr>
            <w:tcW w:w="0" w:type="auto"/>
          </w:tcPr>
          <w:p w14:paraId="5E225A10" w14:textId="77777777" w:rsidR="003F517E" w:rsidRDefault="00BD0BCD">
            <w:pPr>
              <w:pStyle w:val="Compact"/>
            </w:pPr>
            <w:r>
              <w:t>221</w:t>
            </w:r>
          </w:p>
        </w:tc>
      </w:tr>
      <w:tr w:rsidR="003F517E" w14:paraId="2CB7BD79" w14:textId="77777777">
        <w:tc>
          <w:tcPr>
            <w:tcW w:w="0" w:type="auto"/>
          </w:tcPr>
          <w:p w14:paraId="1F549B41" w14:textId="77777777" w:rsidR="003F517E" w:rsidRDefault="00BD0BCD">
            <w:pPr>
              <w:pStyle w:val="Compact"/>
              <w:jc w:val="right"/>
            </w:pPr>
            <w:r>
              <w:t>13.83</w:t>
            </w:r>
          </w:p>
        </w:tc>
        <w:tc>
          <w:tcPr>
            <w:tcW w:w="0" w:type="auto"/>
          </w:tcPr>
          <w:p w14:paraId="0BD4D778" w14:textId="77777777" w:rsidR="003F517E" w:rsidRDefault="00BD0BCD">
            <w:pPr>
              <w:pStyle w:val="Compact"/>
            </w:pPr>
            <w:r>
              <w:t>640</w:t>
            </w:r>
          </w:p>
        </w:tc>
        <w:tc>
          <w:tcPr>
            <w:tcW w:w="0" w:type="auto"/>
          </w:tcPr>
          <w:p w14:paraId="7F5ADBAD" w14:textId="77777777" w:rsidR="003F517E" w:rsidRDefault="00BD0BCD">
            <w:pPr>
              <w:pStyle w:val="Compact"/>
            </w:pPr>
            <w:r>
              <w:t>2021-08-10T12:00:00Z</w:t>
            </w:r>
          </w:p>
        </w:tc>
        <w:tc>
          <w:tcPr>
            <w:tcW w:w="0" w:type="auto"/>
          </w:tcPr>
          <w:p w14:paraId="5BAA67D1" w14:textId="77777777" w:rsidR="003F517E" w:rsidRDefault="00BD0BCD">
            <w:pPr>
              <w:pStyle w:val="Compact"/>
            </w:pPr>
            <w:r>
              <w:t>2021</w:t>
            </w:r>
          </w:p>
        </w:tc>
        <w:tc>
          <w:tcPr>
            <w:tcW w:w="0" w:type="auto"/>
          </w:tcPr>
          <w:p w14:paraId="335DB363" w14:textId="77777777" w:rsidR="003F517E" w:rsidRDefault="00BD0BCD">
            <w:pPr>
              <w:pStyle w:val="Compact"/>
            </w:pPr>
            <w:r>
              <w:t>222</w:t>
            </w:r>
          </w:p>
        </w:tc>
      </w:tr>
    </w:tbl>
    <w:p w14:paraId="1FECA300" w14:textId="77777777" w:rsidR="003F517E" w:rsidRDefault="00BD0BCD">
      <w:pPr>
        <w:pStyle w:val="BodyText"/>
      </w:pPr>
      <w:r>
        <w:rPr>
          <w:b/>
        </w:rPr>
        <w:t>R Code Input - 8</w:t>
      </w:r>
    </w:p>
    <w:p w14:paraId="5435FAE2" w14:textId="77777777" w:rsidR="003F517E" w:rsidRDefault="00BD0BCD">
      <w:pPr>
        <w:pStyle w:val="SourceCode"/>
      </w:pPr>
      <w:r>
        <w:rPr>
          <w:rStyle w:val="CommentTok"/>
        </w:rPr>
        <w:t>#To query multiple areas, separate the values by a comma. For example to query NMFS areas 640 and 650 (Southeast Alaska outside waters).</w:t>
      </w:r>
      <w:r>
        <w:br/>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w:t>
      </w:r>
      <w:r>
        <w:rPr>
          <w:rStyle w:val="StringTok"/>
        </w:rPr>
        <w:lastRenderedPageBreak/>
        <w:t>st?nmfs_area=640,650"</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w:t>
      </w:r>
      <w:r>
        <w:rPr>
          <w:rStyle w:val="OperatorTok"/>
        </w:rPr>
        <w:t>%&gt;%</w:t>
      </w:r>
      <w:r>
        <w:rPr>
          <w:rStyle w:val="StringTok"/>
        </w:rPr>
        <w:t xml:space="preserve"> </w:t>
      </w:r>
      <w:r>
        <w:br/>
      </w:r>
      <w:r>
        <w:rPr>
          <w:rStyle w:val="StringTok"/>
        </w:rPr>
        <w:t xml:space="preserve">  </w:t>
      </w:r>
      <w:r>
        <w:rPr>
          <w:rStyle w:val="NormalTok"/>
        </w:rPr>
        <w:t>bind_rows</w:t>
      </w:r>
    </w:p>
    <w:tbl>
      <w:tblPr>
        <w:tblW w:w="0" w:type="pct"/>
        <w:tblLook w:val="07E0" w:firstRow="1" w:lastRow="1" w:firstColumn="1" w:lastColumn="1" w:noHBand="1" w:noVBand="1"/>
      </w:tblPr>
      <w:tblGrid>
        <w:gridCol w:w="1337"/>
        <w:gridCol w:w="1523"/>
        <w:gridCol w:w="2483"/>
        <w:gridCol w:w="870"/>
        <w:gridCol w:w="1056"/>
      </w:tblGrid>
      <w:tr w:rsidR="003F517E" w14:paraId="7602D9E0" w14:textId="77777777">
        <w:tc>
          <w:tcPr>
            <w:tcW w:w="0" w:type="auto"/>
            <w:tcBorders>
              <w:bottom w:val="single" w:sz="0" w:space="0" w:color="auto"/>
            </w:tcBorders>
            <w:vAlign w:val="bottom"/>
          </w:tcPr>
          <w:p w14:paraId="35E69FAC" w14:textId="77777777" w:rsidR="003F517E" w:rsidRDefault="00BD0BCD">
            <w:pPr>
              <w:pStyle w:val="Compact"/>
              <w:jc w:val="right"/>
            </w:pPr>
            <w:r>
              <w:t>MEANSST</w:t>
            </w:r>
          </w:p>
        </w:tc>
        <w:tc>
          <w:tcPr>
            <w:tcW w:w="0" w:type="auto"/>
            <w:tcBorders>
              <w:bottom w:val="single" w:sz="0" w:space="0" w:color="auto"/>
            </w:tcBorders>
            <w:vAlign w:val="bottom"/>
          </w:tcPr>
          <w:p w14:paraId="6B884EB7" w14:textId="77777777" w:rsidR="003F517E" w:rsidRDefault="00BD0BCD">
            <w:pPr>
              <w:pStyle w:val="Compact"/>
            </w:pPr>
            <w:r>
              <w:t>NMFSAREA</w:t>
            </w:r>
          </w:p>
        </w:tc>
        <w:tc>
          <w:tcPr>
            <w:tcW w:w="0" w:type="auto"/>
            <w:tcBorders>
              <w:bottom w:val="single" w:sz="0" w:space="0" w:color="auto"/>
            </w:tcBorders>
            <w:vAlign w:val="bottom"/>
          </w:tcPr>
          <w:p w14:paraId="6740BC63" w14:textId="77777777" w:rsidR="003F517E" w:rsidRDefault="00BD0BCD">
            <w:pPr>
              <w:pStyle w:val="Compact"/>
            </w:pPr>
            <w:r>
              <w:t>READ_DATE</w:t>
            </w:r>
          </w:p>
        </w:tc>
        <w:tc>
          <w:tcPr>
            <w:tcW w:w="0" w:type="auto"/>
            <w:tcBorders>
              <w:bottom w:val="single" w:sz="0" w:space="0" w:color="auto"/>
            </w:tcBorders>
            <w:vAlign w:val="bottom"/>
          </w:tcPr>
          <w:p w14:paraId="3988102F" w14:textId="77777777" w:rsidR="003F517E" w:rsidRDefault="00BD0BCD">
            <w:pPr>
              <w:pStyle w:val="Compact"/>
            </w:pPr>
            <w:r>
              <w:t>YEAR</w:t>
            </w:r>
          </w:p>
        </w:tc>
        <w:tc>
          <w:tcPr>
            <w:tcW w:w="0" w:type="auto"/>
            <w:tcBorders>
              <w:bottom w:val="single" w:sz="0" w:space="0" w:color="auto"/>
            </w:tcBorders>
            <w:vAlign w:val="bottom"/>
          </w:tcPr>
          <w:p w14:paraId="33E1BC55" w14:textId="77777777" w:rsidR="003F517E" w:rsidRDefault="00BD0BCD">
            <w:pPr>
              <w:pStyle w:val="Compact"/>
            </w:pPr>
            <w:r>
              <w:t>JULIAN</w:t>
            </w:r>
          </w:p>
        </w:tc>
      </w:tr>
      <w:tr w:rsidR="003F517E" w14:paraId="385819FD" w14:textId="77777777">
        <w:tc>
          <w:tcPr>
            <w:tcW w:w="0" w:type="auto"/>
          </w:tcPr>
          <w:p w14:paraId="666D4DC6" w14:textId="77777777" w:rsidR="003F517E" w:rsidRDefault="00BD0BCD">
            <w:pPr>
              <w:pStyle w:val="Compact"/>
              <w:jc w:val="right"/>
            </w:pPr>
            <w:r>
              <w:t>13.83</w:t>
            </w:r>
          </w:p>
        </w:tc>
        <w:tc>
          <w:tcPr>
            <w:tcW w:w="0" w:type="auto"/>
          </w:tcPr>
          <w:p w14:paraId="0A4D983F" w14:textId="77777777" w:rsidR="003F517E" w:rsidRDefault="00BD0BCD">
            <w:pPr>
              <w:pStyle w:val="Compact"/>
            </w:pPr>
            <w:r>
              <w:t>640</w:t>
            </w:r>
          </w:p>
        </w:tc>
        <w:tc>
          <w:tcPr>
            <w:tcW w:w="0" w:type="auto"/>
          </w:tcPr>
          <w:p w14:paraId="5DD67144" w14:textId="77777777" w:rsidR="003F517E" w:rsidRDefault="00BD0BCD">
            <w:pPr>
              <w:pStyle w:val="Compact"/>
            </w:pPr>
            <w:r>
              <w:t>2021-08-10T12:00:00Z</w:t>
            </w:r>
          </w:p>
        </w:tc>
        <w:tc>
          <w:tcPr>
            <w:tcW w:w="0" w:type="auto"/>
          </w:tcPr>
          <w:p w14:paraId="06C42961" w14:textId="77777777" w:rsidR="003F517E" w:rsidRDefault="00BD0BCD">
            <w:pPr>
              <w:pStyle w:val="Compact"/>
            </w:pPr>
            <w:r>
              <w:t>2021</w:t>
            </w:r>
          </w:p>
        </w:tc>
        <w:tc>
          <w:tcPr>
            <w:tcW w:w="0" w:type="auto"/>
          </w:tcPr>
          <w:p w14:paraId="2E742264" w14:textId="77777777" w:rsidR="003F517E" w:rsidRDefault="00BD0BCD">
            <w:pPr>
              <w:pStyle w:val="Compact"/>
            </w:pPr>
            <w:r>
              <w:t>222</w:t>
            </w:r>
          </w:p>
        </w:tc>
      </w:tr>
      <w:tr w:rsidR="003F517E" w14:paraId="4DEB7EBA" w14:textId="77777777">
        <w:tc>
          <w:tcPr>
            <w:tcW w:w="0" w:type="auto"/>
          </w:tcPr>
          <w:p w14:paraId="26E9D993" w14:textId="77777777" w:rsidR="003F517E" w:rsidRDefault="00BD0BCD">
            <w:pPr>
              <w:pStyle w:val="Compact"/>
              <w:jc w:val="right"/>
            </w:pPr>
            <w:r>
              <w:t>14.44</w:t>
            </w:r>
          </w:p>
        </w:tc>
        <w:tc>
          <w:tcPr>
            <w:tcW w:w="0" w:type="auto"/>
          </w:tcPr>
          <w:p w14:paraId="744CADFF" w14:textId="77777777" w:rsidR="003F517E" w:rsidRDefault="00BD0BCD">
            <w:pPr>
              <w:pStyle w:val="Compact"/>
            </w:pPr>
            <w:r>
              <w:t>650</w:t>
            </w:r>
          </w:p>
        </w:tc>
        <w:tc>
          <w:tcPr>
            <w:tcW w:w="0" w:type="auto"/>
          </w:tcPr>
          <w:p w14:paraId="3CBC086C" w14:textId="77777777" w:rsidR="003F517E" w:rsidRDefault="00BD0BCD">
            <w:pPr>
              <w:pStyle w:val="Compact"/>
            </w:pPr>
            <w:r>
              <w:t>2021-08-10T12:00:00Z</w:t>
            </w:r>
          </w:p>
        </w:tc>
        <w:tc>
          <w:tcPr>
            <w:tcW w:w="0" w:type="auto"/>
          </w:tcPr>
          <w:p w14:paraId="149BE995" w14:textId="77777777" w:rsidR="003F517E" w:rsidRDefault="00BD0BCD">
            <w:pPr>
              <w:pStyle w:val="Compact"/>
            </w:pPr>
            <w:r>
              <w:t>2021</w:t>
            </w:r>
          </w:p>
        </w:tc>
        <w:tc>
          <w:tcPr>
            <w:tcW w:w="0" w:type="auto"/>
          </w:tcPr>
          <w:p w14:paraId="3C5CC482" w14:textId="77777777" w:rsidR="003F517E" w:rsidRDefault="00BD0BCD">
            <w:pPr>
              <w:pStyle w:val="Compact"/>
            </w:pPr>
            <w:r>
              <w:t>222</w:t>
            </w:r>
          </w:p>
        </w:tc>
      </w:tr>
    </w:tbl>
    <w:p w14:paraId="5E6974B1" w14:textId="77777777" w:rsidR="003F517E" w:rsidRDefault="00BD0BCD">
      <w:pPr>
        <w:pStyle w:val="BodyText"/>
      </w:pPr>
      <w:r>
        <w:rPr>
          <w:b/>
        </w:rPr>
        <w:t>R Code Input - 9</w:t>
      </w:r>
    </w:p>
    <w:p w14:paraId="0EAEA350" w14:textId="77777777" w:rsidR="003F517E" w:rsidRDefault="00BD0BCD">
      <w:pPr>
        <w:pStyle w:val="SourceCode"/>
      </w:pPr>
      <w:r>
        <w:rPr>
          <w:rStyle w:val="CommentTok"/>
        </w:rPr>
        <w:t>#View strata included in the lookup table</w:t>
      </w:r>
      <w:r>
        <w:br/>
      </w:r>
      <w:r>
        <w:rPr>
          <w:rStyle w:val="NormalTok"/>
        </w:rPr>
        <w:t>lkp &lt;-</w:t>
      </w:r>
      <w:r>
        <w:rPr>
          <w:rStyle w:val="StringTok"/>
        </w:rPr>
        <w:t xml:space="preserve"> </w:t>
      </w:r>
      <w:r>
        <w:rPr>
          <w:rStyle w:val="KeywordTok"/>
        </w:rPr>
        <w:t>readRDS</w:t>
      </w:r>
      <w:r>
        <w:rPr>
          <w:rStyle w:val="NormalTok"/>
        </w:rPr>
        <w:t>(</w:t>
      </w:r>
      <w:r>
        <w:rPr>
          <w:rStyle w:val="StringTok"/>
        </w:rPr>
        <w:t>"Data/crwsst_spatial_lookup_table.RDS"</w:t>
      </w:r>
      <w:r>
        <w:rPr>
          <w:rStyle w:val="NormalTok"/>
        </w:rPr>
        <w:t xml:space="preserve">) </w:t>
      </w:r>
      <w:r>
        <w:br/>
      </w:r>
      <w:r>
        <w:br/>
      </w:r>
      <w:r>
        <w:rPr>
          <w:rStyle w:val="KeywordTok"/>
        </w:rPr>
        <w:t>unique</w:t>
      </w:r>
      <w:r>
        <w:rPr>
          <w:rStyle w:val="NormalTok"/>
        </w:rPr>
        <w:t>(lkp</w:t>
      </w:r>
      <w:r>
        <w:rPr>
          <w:rStyle w:val="OperatorTok"/>
        </w:rPr>
        <w:t>$</w:t>
      </w:r>
      <w:r>
        <w:rPr>
          <w:rStyle w:val="NormalTok"/>
        </w:rPr>
        <w:t>Ecosystem_sub)</w:t>
      </w:r>
    </w:p>
    <w:p w14:paraId="5CBBF4F3" w14:textId="77777777" w:rsidR="003F517E" w:rsidRDefault="00BD0BCD">
      <w:pPr>
        <w:pStyle w:val="SourceCode"/>
      </w:pPr>
      <w:r>
        <w:rPr>
          <w:rStyle w:val="VerbatimChar"/>
        </w:rPr>
        <w:t xml:space="preserve">## [1] NA                        "Northern Bering Sea"    </w:t>
      </w:r>
      <w:r>
        <w:br/>
      </w:r>
      <w:r>
        <w:rPr>
          <w:rStyle w:val="VerbatimChar"/>
        </w:rPr>
        <w:t xml:space="preserve">## [3] "Western Gulf of Alaska"  "Eastern Gulf of Alaska" </w:t>
      </w:r>
      <w:r>
        <w:br/>
      </w:r>
      <w:r>
        <w:rPr>
          <w:rStyle w:val="VerbatimChar"/>
        </w:rPr>
        <w:t xml:space="preserve">## [5] "Southeastern Bering Sea" "Eastern Aleutians"      </w:t>
      </w:r>
      <w:r>
        <w:br/>
      </w:r>
      <w:r>
        <w:rPr>
          <w:rStyle w:val="VerbatimChar"/>
        </w:rPr>
        <w:t>## [7] "Central Aleutians"       "Western Aleutians"</w:t>
      </w:r>
    </w:p>
    <w:p w14:paraId="31B0F3A8" w14:textId="77777777" w:rsidR="003F517E" w:rsidRDefault="00BD0BCD">
      <w:pPr>
        <w:pStyle w:val="FirstParagraph"/>
      </w:pPr>
      <w:r>
        <w:rPr>
          <w:b/>
        </w:rPr>
        <w:t>R Code Input - 10</w:t>
      </w:r>
    </w:p>
    <w:p w14:paraId="6C8044A7" w14:textId="77777777" w:rsidR="003F517E" w:rsidRDefault="00BD0BCD">
      <w:pPr>
        <w:pStyle w:val="SourceCode"/>
      </w:pPr>
      <w:r>
        <w:rPr>
          <w:rStyle w:val="CommentTok"/>
        </w:rPr>
        <w:t>#To query the data for the "Southeastern Bering Sea", for example, add "ecosystem_sub=Southeastern%20Bering%20Sea", where spaces are filled by "%20".</w:t>
      </w:r>
      <w:r>
        <w:br/>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'https://apex.psmfc.org/akfin/data_marts/akmp/ecosystem_sub_crw_avg_sst?ecosystem_sub=Southeastern%20Bering%20Sea'</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br/>
      </w:r>
      <w:r>
        <w:rPr>
          <w:rStyle w:val="StringTok"/>
        </w:rPr>
        <w:t xml:space="preserve">  </w:t>
      </w:r>
      <w:r>
        <w:rPr>
          <w:rStyle w:val="NormalTok"/>
        </w:rPr>
        <w:t>bind_rows</w:t>
      </w:r>
    </w:p>
    <w:tbl>
      <w:tblPr>
        <w:tblW w:w="0" w:type="pct"/>
        <w:tblLook w:val="07E0" w:firstRow="1" w:lastRow="1" w:firstColumn="1" w:lastColumn="1" w:noHBand="1" w:noVBand="1"/>
      </w:tblPr>
      <w:tblGrid>
        <w:gridCol w:w="1337"/>
        <w:gridCol w:w="2576"/>
        <w:gridCol w:w="2483"/>
        <w:gridCol w:w="870"/>
        <w:gridCol w:w="1056"/>
      </w:tblGrid>
      <w:tr w:rsidR="003F517E" w14:paraId="10235766" w14:textId="77777777">
        <w:tc>
          <w:tcPr>
            <w:tcW w:w="0" w:type="auto"/>
            <w:tcBorders>
              <w:bottom w:val="single" w:sz="0" w:space="0" w:color="auto"/>
            </w:tcBorders>
            <w:vAlign w:val="bottom"/>
          </w:tcPr>
          <w:p w14:paraId="0FD6A598" w14:textId="77777777" w:rsidR="003F517E" w:rsidRDefault="00BD0BCD">
            <w:pPr>
              <w:pStyle w:val="Compact"/>
              <w:jc w:val="right"/>
            </w:pPr>
            <w:r>
              <w:t>MEANSST</w:t>
            </w:r>
          </w:p>
        </w:tc>
        <w:tc>
          <w:tcPr>
            <w:tcW w:w="0" w:type="auto"/>
            <w:tcBorders>
              <w:bottom w:val="single" w:sz="0" w:space="0" w:color="auto"/>
            </w:tcBorders>
            <w:vAlign w:val="bottom"/>
          </w:tcPr>
          <w:p w14:paraId="389B737D" w14:textId="77777777" w:rsidR="003F517E" w:rsidRDefault="00BD0BCD">
            <w:pPr>
              <w:pStyle w:val="Compact"/>
            </w:pPr>
            <w:r>
              <w:t>ECOSYSTEM_SUB</w:t>
            </w:r>
          </w:p>
        </w:tc>
        <w:tc>
          <w:tcPr>
            <w:tcW w:w="0" w:type="auto"/>
            <w:tcBorders>
              <w:bottom w:val="single" w:sz="0" w:space="0" w:color="auto"/>
            </w:tcBorders>
            <w:vAlign w:val="bottom"/>
          </w:tcPr>
          <w:p w14:paraId="3EAA4FE3" w14:textId="77777777" w:rsidR="003F517E" w:rsidRDefault="00BD0BCD">
            <w:pPr>
              <w:pStyle w:val="Compact"/>
            </w:pPr>
            <w:r>
              <w:t>READ_DATE</w:t>
            </w:r>
          </w:p>
        </w:tc>
        <w:tc>
          <w:tcPr>
            <w:tcW w:w="0" w:type="auto"/>
            <w:tcBorders>
              <w:bottom w:val="single" w:sz="0" w:space="0" w:color="auto"/>
            </w:tcBorders>
            <w:vAlign w:val="bottom"/>
          </w:tcPr>
          <w:p w14:paraId="26C78A43" w14:textId="77777777" w:rsidR="003F517E" w:rsidRDefault="00BD0BCD">
            <w:pPr>
              <w:pStyle w:val="Compact"/>
            </w:pPr>
            <w:r>
              <w:t>YEAR</w:t>
            </w:r>
          </w:p>
        </w:tc>
        <w:tc>
          <w:tcPr>
            <w:tcW w:w="0" w:type="auto"/>
            <w:tcBorders>
              <w:bottom w:val="single" w:sz="0" w:space="0" w:color="auto"/>
            </w:tcBorders>
            <w:vAlign w:val="bottom"/>
          </w:tcPr>
          <w:p w14:paraId="500FFB2A" w14:textId="77777777" w:rsidR="003F517E" w:rsidRDefault="00BD0BCD">
            <w:pPr>
              <w:pStyle w:val="Compact"/>
            </w:pPr>
            <w:r>
              <w:t>JULIAN</w:t>
            </w:r>
          </w:p>
        </w:tc>
      </w:tr>
      <w:tr w:rsidR="003F517E" w14:paraId="3828957C" w14:textId="77777777">
        <w:tc>
          <w:tcPr>
            <w:tcW w:w="0" w:type="auto"/>
          </w:tcPr>
          <w:p w14:paraId="36DC8F10" w14:textId="77777777" w:rsidR="003F517E" w:rsidRDefault="00BD0BCD">
            <w:pPr>
              <w:pStyle w:val="Compact"/>
              <w:jc w:val="right"/>
            </w:pPr>
            <w:r>
              <w:t>10.52</w:t>
            </w:r>
          </w:p>
        </w:tc>
        <w:tc>
          <w:tcPr>
            <w:tcW w:w="0" w:type="auto"/>
          </w:tcPr>
          <w:p w14:paraId="46693CB1" w14:textId="77777777" w:rsidR="003F517E" w:rsidRDefault="00BD0BCD">
            <w:pPr>
              <w:pStyle w:val="Compact"/>
            </w:pPr>
            <w:r>
              <w:t>Southeastern Bering Sea</w:t>
            </w:r>
          </w:p>
        </w:tc>
        <w:tc>
          <w:tcPr>
            <w:tcW w:w="0" w:type="auto"/>
          </w:tcPr>
          <w:p w14:paraId="4E4A3102" w14:textId="77777777" w:rsidR="003F517E" w:rsidRDefault="00BD0BCD">
            <w:pPr>
              <w:pStyle w:val="Compact"/>
            </w:pPr>
            <w:r>
              <w:t>2021-08-10T12:00:00Z</w:t>
            </w:r>
          </w:p>
        </w:tc>
        <w:tc>
          <w:tcPr>
            <w:tcW w:w="0" w:type="auto"/>
          </w:tcPr>
          <w:p w14:paraId="0F470A59" w14:textId="77777777" w:rsidR="003F517E" w:rsidRDefault="00BD0BCD">
            <w:pPr>
              <w:pStyle w:val="Compact"/>
            </w:pPr>
            <w:r>
              <w:t>2021</w:t>
            </w:r>
          </w:p>
        </w:tc>
        <w:tc>
          <w:tcPr>
            <w:tcW w:w="0" w:type="auto"/>
          </w:tcPr>
          <w:p w14:paraId="3364AC09" w14:textId="77777777" w:rsidR="003F517E" w:rsidRDefault="00BD0BCD">
            <w:pPr>
              <w:pStyle w:val="Compact"/>
            </w:pPr>
            <w:r>
              <w:t>222</w:t>
            </w:r>
          </w:p>
        </w:tc>
      </w:tr>
    </w:tbl>
    <w:p w14:paraId="07FB8314" w14:textId="77777777" w:rsidR="003F517E" w:rsidRDefault="00BD0BCD">
      <w:pPr>
        <w:pStyle w:val="BodyText"/>
      </w:pPr>
      <w:r>
        <w:rPr>
          <w:b/>
        </w:rPr>
        <w:t>R Code Input - 11</w:t>
      </w:r>
    </w:p>
    <w:p w14:paraId="56E03F40" w14:textId="13451130" w:rsidR="003F517E" w:rsidRDefault="00BD0BCD">
      <w:pPr>
        <w:pStyle w:val="SourceCode"/>
      </w:pPr>
      <w:r>
        <w:rPr>
          <w:rStyle w:val="CommentTok"/>
        </w:rPr>
        <w:t>#Eastern GOA and Eastern Aleutians SST from 1985 - Present."</w:t>
      </w:r>
      <w:r>
        <w:br/>
      </w:r>
      <w:del w:id="79" w:author="Jordan Watson" w:date="2021-08-13T14:31:00Z">
        <w:r w:rsidDel="00756D35">
          <w:br/>
        </w:r>
        <w:r w:rsidDel="00756D35">
          <w:rPr>
            <w:rStyle w:val="CommentTok"/>
          </w:rPr>
          <w:lastRenderedPageBreak/>
          <w:delText># This is Fig. 4 in the main body</w:delText>
        </w:r>
      </w:del>
      <w:r>
        <w:br/>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'https://apex.psmfc.org/akfin/data_marts/akmp/ecosystem_sub_crw_avg_sst?ecosystem_sub=Eastern%20Gulf%20of%20Alaska,Eastern%20Aleutians&amp;start_date=19850101&amp;end_date=20220101'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date=</w:t>
      </w:r>
      <w:r>
        <w:rPr>
          <w:rStyle w:val="KeywordTok"/>
        </w:rPr>
        <w:t>as_date</w:t>
      </w:r>
      <w:r>
        <w:rPr>
          <w:rStyle w:val="NormalTok"/>
        </w:rPr>
        <w:t xml:space="preserve">(READ_DATE))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(date,MEANSST)) </w:t>
      </w:r>
      <w:r>
        <w:rPr>
          <w:rStyle w:val="OperatorTok"/>
        </w:rPr>
        <w:t>+</w:t>
      </w:r>
      <w:r>
        <w:rPr>
          <w:rStyle w:val="StringTok"/>
        </w:rPr>
        <w:t xml:space="preserve"> </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facet_wrap</w:t>
      </w:r>
      <w:r>
        <w:rPr>
          <w:rStyle w:val="NormalTok"/>
        </w:rPr>
        <w:t>(</w:t>
      </w:r>
      <w:r>
        <w:rPr>
          <w:rStyle w:val="OperatorTok"/>
        </w:rPr>
        <w:t>~</w:t>
      </w:r>
      <w:r>
        <w:rPr>
          <w:rStyle w:val="NormalTok"/>
        </w:rPr>
        <w:t>ECOSYSTEM_SUB)</w:t>
      </w:r>
    </w:p>
    <w:p w14:paraId="73E761CC" w14:textId="77777777" w:rsidR="003F517E" w:rsidRDefault="00BD0BCD">
      <w:pPr>
        <w:pStyle w:val="FirstParagraph"/>
      </w:pPr>
      <w:r>
        <w:rPr>
          <w:noProof/>
        </w:rPr>
        <w:drawing>
          <wp:inline distT="0" distB="0" distL="0" distR="0" wp14:anchorId="7E0D97C7" wp14:editId="6A84A267">
            <wp:extent cx="5544151"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13-1.png"/>
                    <pic:cNvPicPr>
                      <a:picLocks noChangeAspect="1" noChangeArrowheads="1"/>
                    </pic:cNvPicPr>
                  </pic:nvPicPr>
                  <pic:blipFill>
                    <a:blip r:embed="rId16"/>
                    <a:stretch>
                      <a:fillRect/>
                    </a:stretch>
                  </pic:blipFill>
                  <pic:spPr bwMode="auto">
                    <a:xfrm>
                      <a:off x="0" y="0"/>
                      <a:ext cx="5544151" cy="3696101"/>
                    </a:xfrm>
                    <a:prstGeom prst="rect">
                      <a:avLst/>
                    </a:prstGeom>
                    <a:noFill/>
                    <a:ln w="9525">
                      <a:noFill/>
                      <a:headEnd/>
                      <a:tailEnd/>
                    </a:ln>
                  </pic:spPr>
                </pic:pic>
              </a:graphicData>
            </a:graphic>
          </wp:inline>
        </w:drawing>
      </w:r>
    </w:p>
    <w:p w14:paraId="0E9FD05D" w14:textId="77777777" w:rsidR="003F517E" w:rsidRDefault="00BD0BCD">
      <w:pPr>
        <w:pStyle w:val="BodyText"/>
      </w:pPr>
      <w:r>
        <w:rPr>
          <w:b/>
        </w:rPr>
        <w:t>R Code Input - 12</w:t>
      </w:r>
    </w:p>
    <w:p w14:paraId="24094000" w14:textId="77777777" w:rsidR="003F517E" w:rsidRDefault="00BD0BCD">
      <w:pPr>
        <w:pStyle w:val="SourceCode"/>
      </w:pPr>
      <w:r>
        <w:rPr>
          <w:rStyle w:val="CommentTok"/>
        </w:rPr>
        <w:t>#"Annual average SST for NMFS areas 640 and 650."</w:t>
      </w:r>
      <w:r>
        <w:br/>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w:t>
      </w:r>
      <w:r>
        <w:rPr>
          <w:rStyle w:val="StringTok"/>
        </w:rPr>
        <w:lastRenderedPageBreak/>
        <w:t>st?nmfs_area=640,650&amp;start_date=19850101&amp;end_date=20220101'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date=</w:t>
      </w:r>
      <w:r>
        <w:rPr>
          <w:rStyle w:val="KeywordTok"/>
        </w:rPr>
        <w:t>as_date</w:t>
      </w:r>
      <w:r>
        <w:rPr>
          <w:rStyle w:val="NormalTok"/>
        </w:rPr>
        <w:t>(READ_DATE),</w:t>
      </w:r>
      <w:r>
        <w:br/>
      </w:r>
      <w:r>
        <w:rPr>
          <w:rStyle w:val="NormalTok"/>
        </w:rPr>
        <w:t xml:space="preserve">         </w:t>
      </w:r>
      <w:r>
        <w:rPr>
          <w:rStyle w:val="DataTypeTok"/>
        </w:rPr>
        <w:t>YEAR=</w:t>
      </w:r>
      <w:r>
        <w:rPr>
          <w:rStyle w:val="KeywordTok"/>
        </w:rPr>
        <w:t>as.numeric</w:t>
      </w:r>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(YEAR,NMFSAREA)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meansst=</w:t>
      </w:r>
      <w:r>
        <w:rPr>
          <w:rStyle w:val="KeywordTok"/>
        </w:rPr>
        <w:t>mean</w:t>
      </w:r>
      <w:r>
        <w:rPr>
          <w:rStyle w:val="NormalTok"/>
        </w:rPr>
        <w:t xml:space="preserve">(MEANSST))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(YEAR,meansst)) </w:t>
      </w:r>
      <w:r>
        <w:rPr>
          <w:rStyle w:val="OperatorTok"/>
        </w:rPr>
        <w:t>+</w:t>
      </w:r>
      <w:r>
        <w:rPr>
          <w:rStyle w:val="StringTok"/>
        </w:rPr>
        <w:t xml:space="preserve"> </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geom_smooth</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NMFSAREA, </w:t>
      </w:r>
      <w:r>
        <w:rPr>
          <w:rStyle w:val="DataTypeTok"/>
        </w:rPr>
        <w:t>nrow=</w:t>
      </w:r>
      <w:r>
        <w:rPr>
          <w:rStyle w:val="DecValTok"/>
        </w:rPr>
        <w:t>2</w:t>
      </w:r>
      <w:r>
        <w:rPr>
          <w:rStyle w:val="NormalTok"/>
        </w:rPr>
        <w:t>)</w:t>
      </w:r>
      <w:r>
        <w:rPr>
          <w:rStyle w:val="OperatorTok"/>
        </w:rPr>
        <w:t>+</w:t>
      </w:r>
      <w:r>
        <w:br/>
      </w:r>
      <w:r>
        <w:rPr>
          <w:rStyle w:val="StringTok"/>
        </w:rPr>
        <w:t xml:space="preserve">  </w:t>
      </w:r>
      <w:r>
        <w:rPr>
          <w:rStyle w:val="KeywordTok"/>
        </w:rPr>
        <w:t>theme_bw</w:t>
      </w:r>
      <w:r>
        <w:rPr>
          <w:rStyle w:val="NormalTok"/>
        </w:rPr>
        <w:t>()</w:t>
      </w:r>
    </w:p>
    <w:p w14:paraId="11E90D08" w14:textId="77777777" w:rsidR="003F517E" w:rsidRDefault="00BD0BCD">
      <w:pPr>
        <w:pStyle w:val="FirstParagraph"/>
      </w:pPr>
      <w:r>
        <w:rPr>
          <w:noProof/>
        </w:rPr>
        <w:drawing>
          <wp:inline distT="0" distB="0" distL="0" distR="0" wp14:anchorId="7D574605" wp14:editId="182630A5">
            <wp:extent cx="5544151"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14-1.png"/>
                    <pic:cNvPicPr>
                      <a:picLocks noChangeAspect="1" noChangeArrowheads="1"/>
                    </pic:cNvPicPr>
                  </pic:nvPicPr>
                  <pic:blipFill>
                    <a:blip r:embed="rId17"/>
                    <a:stretch>
                      <a:fillRect/>
                    </a:stretch>
                  </pic:blipFill>
                  <pic:spPr bwMode="auto">
                    <a:xfrm>
                      <a:off x="0" y="0"/>
                      <a:ext cx="5544151" cy="3696101"/>
                    </a:xfrm>
                    <a:prstGeom prst="rect">
                      <a:avLst/>
                    </a:prstGeom>
                    <a:noFill/>
                    <a:ln w="9525">
                      <a:noFill/>
                      <a:headEnd/>
                      <a:tailEnd/>
                    </a:ln>
                  </pic:spPr>
                </pic:pic>
              </a:graphicData>
            </a:graphic>
          </wp:inline>
        </w:drawing>
      </w:r>
    </w:p>
    <w:p w14:paraId="34A594E5" w14:textId="77777777" w:rsidR="003F517E" w:rsidRDefault="00BD0BCD">
      <w:pPr>
        <w:pStyle w:val="BodyText"/>
      </w:pPr>
      <w:r>
        <w:rPr>
          <w:b/>
        </w:rPr>
        <w:t>R Code Input - 13</w:t>
      </w:r>
    </w:p>
    <w:p w14:paraId="4F4DD661" w14:textId="77777777" w:rsidR="003F517E" w:rsidRDefault="00BD0BCD">
      <w:pPr>
        <w:pStyle w:val="SourceCode"/>
      </w:pPr>
      <w:commentRangeStart w:id="80"/>
      <w:r>
        <w:rPr>
          <w:rStyle w:val="CommentTok"/>
        </w:rPr>
        <w:t>#Marine heatwave calculation (Schlegel et al. 2018) for NMFS region 640.</w:t>
      </w:r>
      <w:r>
        <w:br/>
      </w:r>
      <w:r>
        <w:rPr>
          <w:rStyle w:val="CommentTok"/>
        </w:rPr>
        <w:t>#Step 1: Get SST data using httr</w:t>
      </w:r>
      <w:r>
        <w:br/>
      </w:r>
      <w:r>
        <w:br/>
      </w:r>
      <w:r>
        <w:rPr>
          <w:rStyle w:val="NormalTok"/>
        </w:rPr>
        <w:t>updateddata &lt;-</w:t>
      </w:r>
      <w:r>
        <w:rPr>
          <w:rStyle w:val="StringTok"/>
        </w:rPr>
        <w:t xml:space="preserve"> </w:t>
      </w:r>
      <w:r>
        <w:rPr>
          <w:rStyle w:val="NormalTok"/>
        </w:rPr>
        <w:t>httr</w:t>
      </w:r>
      <w:r>
        <w:rPr>
          <w:rStyle w:val="OperatorTok"/>
        </w:rPr>
        <w:t>::</w:t>
      </w:r>
      <w:r>
        <w:rPr>
          <w:rStyle w:val="KeywordTok"/>
        </w:rPr>
        <w:t>content</w:t>
      </w:r>
      <w:r>
        <w:rPr>
          <w:rStyle w:val="NormalTok"/>
        </w:rPr>
        <w:t>(</w:t>
      </w:r>
      <w:r>
        <w:br/>
      </w:r>
      <w:r>
        <w:rPr>
          <w:rStyle w:val="NormalTok"/>
        </w:rPr>
        <w:lastRenderedPageBreak/>
        <w:t xml:space="preserve">  httr</w:t>
      </w:r>
      <w:r>
        <w:rPr>
          <w:rStyle w:val="OperatorTok"/>
        </w:rPr>
        <w:t>::</w:t>
      </w:r>
      <w:r>
        <w:rPr>
          <w:rStyle w:val="KeywordTok"/>
        </w:rPr>
        <w:t>GET</w:t>
      </w:r>
      <w:r>
        <w:rPr>
          <w:rStyle w:val="NormalTok"/>
        </w:rPr>
        <w:t>(</w:t>
      </w:r>
      <w:r>
        <w:rPr>
          <w:rStyle w:val="StringTok"/>
        </w:rPr>
        <w:t>'https://apex.psmfc.org/akfin/data_marts/akmp/nmfs_area_crw_avg_sst?nmfs_area=640&amp;start_date=19850101&amp;end_date=20211231'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date=</w:t>
      </w:r>
      <w:r>
        <w:rPr>
          <w:rStyle w:val="KeywordTok"/>
        </w:rPr>
        <w:t>as_date</w:t>
      </w:r>
      <w:r>
        <w:rPr>
          <w:rStyle w:val="NormalTok"/>
        </w:rPr>
        <w:t xml:space="preserve">(READ_DATE)) </w:t>
      </w:r>
      <w:r>
        <w:rPr>
          <w:rStyle w:val="OperatorTok"/>
        </w:rPr>
        <w:t>%&gt;%</w:t>
      </w:r>
      <w:r>
        <w:rPr>
          <w:rStyle w:val="StringTok"/>
        </w:rPr>
        <w:t xml:space="preserve"> </w:t>
      </w:r>
      <w:r>
        <w:br/>
      </w:r>
      <w:r>
        <w:rPr>
          <w:rStyle w:val="StringTok"/>
        </w:rPr>
        <w:t xml:space="preserve">  </w:t>
      </w:r>
      <w:r>
        <w:rPr>
          <w:rStyle w:val="NormalTok"/>
        </w:rPr>
        <w:t xml:space="preserve">data.frame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(date,</w:t>
      </w:r>
      <w:r>
        <w:br/>
      </w:r>
      <w:r>
        <w:rPr>
          <w:rStyle w:val="NormalTok"/>
        </w:rPr>
        <w:t xml:space="preserve">                </w:t>
      </w:r>
      <w:r>
        <w:rPr>
          <w:rStyle w:val="DataTypeTok"/>
        </w:rPr>
        <w:t>meansst=</w:t>
      </w:r>
      <w:r>
        <w:rPr>
          <w:rStyle w:val="NormalTok"/>
        </w:rPr>
        <w:t>MEANSST,</w:t>
      </w:r>
      <w:r>
        <w:br/>
      </w:r>
      <w:r>
        <w:rPr>
          <w:rStyle w:val="NormalTok"/>
        </w:rPr>
        <w:t xml:space="preserve">                NMFSAREA) </w:t>
      </w:r>
      <w:r>
        <w:rPr>
          <w:rStyle w:val="CommentTok"/>
        </w:rPr>
        <w:t>#simplify data frame for clarity.</w:t>
      </w:r>
      <w:commentRangeEnd w:id="80"/>
      <w:r w:rsidR="00756D35">
        <w:rPr>
          <w:rStyle w:val="CommentReference"/>
        </w:rPr>
        <w:commentReference w:id="80"/>
      </w:r>
    </w:p>
    <w:p w14:paraId="78262220" w14:textId="77777777" w:rsidR="003F517E" w:rsidRDefault="00BD0BCD">
      <w:pPr>
        <w:pStyle w:val="FirstParagraph"/>
      </w:pPr>
      <w:r>
        <w:rPr>
          <w:b/>
        </w:rPr>
        <w:t>Oracle database queries</w:t>
      </w:r>
    </w:p>
    <w:p w14:paraId="69F80C20" w14:textId="77777777" w:rsidR="003F517E" w:rsidRDefault="00BD0BCD">
      <w:pPr>
        <w:pStyle w:val="BodyText"/>
      </w:pPr>
      <w:r>
        <w:rPr>
          <w:b/>
        </w:rPr>
        <w:t>R Code Input - 14</w:t>
      </w:r>
    </w:p>
    <w:p w14:paraId="6BF6140B" w14:textId="77777777" w:rsidR="003F517E" w:rsidRDefault="00BD0BCD">
      <w:pPr>
        <w:pStyle w:val="SourceCode"/>
      </w:pPr>
      <w:r>
        <w:rPr>
          <w:rStyle w:val="CommentTok"/>
        </w:rPr>
        <w:t>#Connect to the AKFIN database with R</w:t>
      </w:r>
      <w:r>
        <w:br/>
      </w:r>
      <w:r>
        <w:br/>
      </w:r>
      <w:r>
        <w:rPr>
          <w:rStyle w:val="CommentTok"/>
        </w:rPr>
        <w:t>#  Load the AKFIN database user name and password from an external file.</w:t>
      </w:r>
      <w:r>
        <w:br/>
      </w:r>
      <w:r>
        <w:rPr>
          <w:rStyle w:val="NormalTok"/>
        </w:rPr>
        <w:t>params &lt;-</w:t>
      </w:r>
      <w:r>
        <w:rPr>
          <w:rStyle w:val="StringTok"/>
        </w:rPr>
        <w:t xml:space="preserve"> </w:t>
      </w:r>
      <w:r>
        <w:rPr>
          <w:rStyle w:val="KeywordTok"/>
        </w:rPr>
        <w:t>read_csv</w:t>
      </w:r>
      <w:r>
        <w:rPr>
          <w:rStyle w:val="NormalTok"/>
        </w:rPr>
        <w:t>(</w:t>
      </w:r>
      <w:r>
        <w:rPr>
          <w:rStyle w:val="StringTok"/>
        </w:rPr>
        <w:t>"markdown_odbc_params.csv"</w:t>
      </w:r>
      <w:r>
        <w:rPr>
          <w:rStyle w:val="NormalTok"/>
        </w:rPr>
        <w:t>)</w:t>
      </w:r>
      <w:r>
        <w:br/>
      </w:r>
      <w:r>
        <w:br/>
      </w:r>
      <w:r>
        <w:rPr>
          <w:rStyle w:val="CommentTok"/>
        </w:rPr>
        <w:t>#  Connect to the AKFIN database</w:t>
      </w:r>
      <w:r>
        <w:br/>
      </w:r>
      <w:r>
        <w:rPr>
          <w:rStyle w:val="NormalTok"/>
        </w:rPr>
        <w:t>con &lt;-</w:t>
      </w:r>
      <w:r>
        <w:rPr>
          <w:rStyle w:val="StringTok"/>
        </w:rPr>
        <w:t xml:space="preserve"> </w:t>
      </w:r>
      <w:r>
        <w:rPr>
          <w:rStyle w:val="KeywordTok"/>
        </w:rPr>
        <w:t>dbConnect</w:t>
      </w:r>
      <w:r>
        <w:rPr>
          <w:rStyle w:val="NormalTok"/>
        </w:rPr>
        <w:t>(odbc</w:t>
      </w:r>
      <w:r>
        <w:rPr>
          <w:rStyle w:val="OperatorTok"/>
        </w:rPr>
        <w:t>::</w:t>
      </w:r>
      <w:r>
        <w:rPr>
          <w:rStyle w:val="KeywordTok"/>
        </w:rPr>
        <w:t>odbc</w:t>
      </w:r>
      <w:r>
        <w:rPr>
          <w:rStyle w:val="NormalTok"/>
        </w:rPr>
        <w:t xml:space="preserve">(), </w:t>
      </w:r>
      <w:r>
        <w:rPr>
          <w:rStyle w:val="StringTok"/>
        </w:rPr>
        <w:t>"akfin"</w:t>
      </w:r>
      <w:r>
        <w:rPr>
          <w:rStyle w:val="NormalTok"/>
        </w:rPr>
        <w:t xml:space="preserve">, </w:t>
      </w:r>
      <w:r>
        <w:rPr>
          <w:rStyle w:val="DataTypeTok"/>
        </w:rPr>
        <w:t>UID=</w:t>
      </w:r>
      <w:r>
        <w:rPr>
          <w:rStyle w:val="NormalTok"/>
        </w:rPr>
        <w:t>params</w:t>
      </w:r>
      <w:r>
        <w:rPr>
          <w:rStyle w:val="OperatorTok"/>
        </w:rPr>
        <w:t>$</w:t>
      </w:r>
      <w:r>
        <w:rPr>
          <w:rStyle w:val="NormalTok"/>
        </w:rPr>
        <w:t xml:space="preserve">uid, </w:t>
      </w:r>
      <w:r>
        <w:rPr>
          <w:rStyle w:val="DataTypeTok"/>
        </w:rPr>
        <w:t>PWD=</w:t>
      </w:r>
      <w:r>
        <w:rPr>
          <w:rStyle w:val="NormalTok"/>
        </w:rPr>
        <w:t>params</w:t>
      </w:r>
      <w:r>
        <w:rPr>
          <w:rStyle w:val="OperatorTok"/>
        </w:rPr>
        <w:t>$</w:t>
      </w:r>
      <w:r>
        <w:rPr>
          <w:rStyle w:val="NormalTok"/>
        </w:rPr>
        <w:t>pass)</w:t>
      </w:r>
    </w:p>
    <w:p w14:paraId="5A6BE3D4" w14:textId="77777777" w:rsidR="003F517E" w:rsidRDefault="00BD0BCD">
      <w:pPr>
        <w:pStyle w:val="FirstParagraph"/>
      </w:pPr>
      <w:r>
        <w:rPr>
          <w:b/>
        </w:rPr>
        <w:t>SQL Code Input - 1</w:t>
      </w:r>
    </w:p>
    <w:p w14:paraId="78102357" w14:textId="77777777" w:rsidR="003F517E" w:rsidRDefault="00BD0BCD">
      <w:pPr>
        <w:pStyle w:val="SourceCode"/>
      </w:pPr>
      <w:r>
        <w:rPr>
          <w:rStyle w:val="CommentTok"/>
        </w:rPr>
        <w:t>-- Spatial lookup table on the AKFIN Oracle database</w:t>
      </w:r>
      <w:del w:id="81" w:author="Jordan Watson" w:date="2021-08-13T14:29:00Z">
        <w:r w:rsidDel="00756D35">
          <w:br/>
        </w:r>
      </w:del>
      <w:r>
        <w:br/>
      </w:r>
      <w:commentRangeStart w:id="82"/>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afsc.erddap_crw_sst_spatial_lookup </w:t>
      </w:r>
      <w:r>
        <w:br/>
      </w:r>
      <w:r>
        <w:rPr>
          <w:rStyle w:val="KeywordTok"/>
        </w:rPr>
        <w:t>where</w:t>
      </w:r>
      <w:r>
        <w:rPr>
          <w:rStyle w:val="NormalTok"/>
        </w:rPr>
        <w:t xml:space="preserve"> </w:t>
      </w:r>
      <w:r>
        <w:rPr>
          <w:rStyle w:val="KeywordTok"/>
        </w:rPr>
        <w:t>rownum</w:t>
      </w:r>
      <w:r>
        <w:rPr>
          <w:rStyle w:val="OperatorTok"/>
        </w:rPr>
        <w:t>&lt;=</w:t>
      </w:r>
      <w:r>
        <w:rPr>
          <w:rStyle w:val="DecValTok"/>
        </w:rPr>
        <w:t>5</w:t>
      </w:r>
      <w:commentRangeEnd w:id="82"/>
      <w:r w:rsidR="00756D35">
        <w:rPr>
          <w:rStyle w:val="CommentReference"/>
        </w:rPr>
        <w:commentReference w:id="82"/>
      </w:r>
    </w:p>
    <w:p w14:paraId="1E28ACF4" w14:textId="77777777" w:rsidR="003F517E" w:rsidRDefault="00BD0BCD">
      <w:pPr>
        <w:pStyle w:val="TableCaption"/>
      </w:pPr>
      <w:r>
        <w:t>5 records</w:t>
      </w:r>
    </w:p>
    <w:tbl>
      <w:tblPr>
        <w:tblW w:w="4999" w:type="pct"/>
        <w:tblLook w:val="07E0" w:firstRow="1" w:lastRow="1" w:firstColumn="1" w:lastColumn="1" w:noHBand="1" w:noVBand="1"/>
        <w:tblCaption w:val="5 records"/>
      </w:tblPr>
      <w:tblGrid>
        <w:gridCol w:w="541"/>
        <w:gridCol w:w="812"/>
        <w:gridCol w:w="836"/>
        <w:gridCol w:w="565"/>
        <w:gridCol w:w="842"/>
        <w:gridCol w:w="752"/>
        <w:gridCol w:w="806"/>
        <w:gridCol w:w="752"/>
        <w:gridCol w:w="957"/>
        <w:gridCol w:w="861"/>
        <w:gridCol w:w="1125"/>
        <w:gridCol w:w="511"/>
      </w:tblGrid>
      <w:tr w:rsidR="003F517E" w:rsidRPr="00756D35" w14:paraId="2AD6309E" w14:textId="77777777">
        <w:tc>
          <w:tcPr>
            <w:tcW w:w="0" w:type="auto"/>
            <w:tcBorders>
              <w:bottom w:val="single" w:sz="0" w:space="0" w:color="auto"/>
            </w:tcBorders>
            <w:vAlign w:val="bottom"/>
          </w:tcPr>
          <w:p w14:paraId="197FD94C" w14:textId="77777777" w:rsidR="003F517E" w:rsidRPr="00756D35" w:rsidRDefault="00BD0BCD">
            <w:pPr>
              <w:pStyle w:val="Compact"/>
              <w:rPr>
                <w:sz w:val="16"/>
                <w:szCs w:val="16"/>
                <w:rPrChange w:id="83" w:author="Jordan Watson" w:date="2021-08-13T14:28:00Z">
                  <w:rPr/>
                </w:rPrChange>
              </w:rPr>
            </w:pPr>
            <w:r w:rsidRPr="00756D35">
              <w:rPr>
                <w:sz w:val="16"/>
                <w:szCs w:val="16"/>
                <w:rPrChange w:id="84" w:author="Jordan Watson" w:date="2021-08-13T14:28:00Z">
                  <w:rPr/>
                </w:rPrChange>
              </w:rPr>
              <w:t>ID</w:t>
            </w:r>
          </w:p>
        </w:tc>
        <w:tc>
          <w:tcPr>
            <w:tcW w:w="0" w:type="auto"/>
            <w:tcBorders>
              <w:bottom w:val="single" w:sz="0" w:space="0" w:color="auto"/>
            </w:tcBorders>
            <w:vAlign w:val="bottom"/>
          </w:tcPr>
          <w:p w14:paraId="58BFE51E" w14:textId="77777777" w:rsidR="003F517E" w:rsidRPr="00756D35" w:rsidRDefault="00BD0BCD">
            <w:pPr>
              <w:pStyle w:val="Compact"/>
              <w:rPr>
                <w:sz w:val="16"/>
                <w:szCs w:val="16"/>
                <w:rPrChange w:id="85" w:author="Jordan Watson" w:date="2021-08-13T14:28:00Z">
                  <w:rPr/>
                </w:rPrChange>
              </w:rPr>
            </w:pPr>
            <w:r w:rsidRPr="00756D35">
              <w:rPr>
                <w:sz w:val="16"/>
                <w:szCs w:val="16"/>
                <w:rPrChange w:id="86" w:author="Jordan Watson" w:date="2021-08-13T14:28:00Z">
                  <w:rPr/>
                </w:rPrChange>
              </w:rPr>
              <w:t>STATE_FED</w:t>
            </w:r>
          </w:p>
        </w:tc>
        <w:tc>
          <w:tcPr>
            <w:tcW w:w="0" w:type="auto"/>
            <w:tcBorders>
              <w:bottom w:val="single" w:sz="0" w:space="0" w:color="auto"/>
            </w:tcBorders>
            <w:vAlign w:val="bottom"/>
          </w:tcPr>
          <w:p w14:paraId="54C585B1" w14:textId="77777777" w:rsidR="003F517E" w:rsidRPr="00756D35" w:rsidRDefault="00BD0BCD">
            <w:pPr>
              <w:pStyle w:val="Compact"/>
              <w:rPr>
                <w:sz w:val="16"/>
                <w:szCs w:val="16"/>
                <w:rPrChange w:id="87" w:author="Jordan Watson" w:date="2021-08-13T14:28:00Z">
                  <w:rPr/>
                </w:rPrChange>
              </w:rPr>
            </w:pPr>
            <w:r w:rsidRPr="00756D35">
              <w:rPr>
                <w:sz w:val="16"/>
                <w:szCs w:val="16"/>
                <w:rPrChange w:id="88" w:author="Jordan Watson" w:date="2021-08-13T14:28:00Z">
                  <w:rPr/>
                </w:rPrChange>
              </w:rPr>
              <w:t>STAT_AREA</w:t>
            </w:r>
          </w:p>
        </w:tc>
        <w:tc>
          <w:tcPr>
            <w:tcW w:w="0" w:type="auto"/>
            <w:tcBorders>
              <w:bottom w:val="single" w:sz="0" w:space="0" w:color="auto"/>
            </w:tcBorders>
            <w:vAlign w:val="bottom"/>
          </w:tcPr>
          <w:p w14:paraId="38A6B051" w14:textId="77777777" w:rsidR="003F517E" w:rsidRPr="00756D35" w:rsidRDefault="00BD0BCD">
            <w:pPr>
              <w:pStyle w:val="Compact"/>
              <w:jc w:val="right"/>
              <w:rPr>
                <w:sz w:val="16"/>
                <w:szCs w:val="16"/>
                <w:rPrChange w:id="89" w:author="Jordan Watson" w:date="2021-08-13T14:28:00Z">
                  <w:rPr/>
                </w:rPrChange>
              </w:rPr>
            </w:pPr>
            <w:r w:rsidRPr="00756D35">
              <w:rPr>
                <w:sz w:val="16"/>
                <w:szCs w:val="16"/>
                <w:rPrChange w:id="90" w:author="Jordan Watson" w:date="2021-08-13T14:28:00Z">
                  <w:rPr/>
                </w:rPrChange>
              </w:rPr>
              <w:t>DEPTH</w:t>
            </w:r>
          </w:p>
        </w:tc>
        <w:tc>
          <w:tcPr>
            <w:tcW w:w="0" w:type="auto"/>
            <w:tcBorders>
              <w:bottom w:val="single" w:sz="0" w:space="0" w:color="auto"/>
            </w:tcBorders>
            <w:vAlign w:val="bottom"/>
          </w:tcPr>
          <w:p w14:paraId="6DC6E52C" w14:textId="77777777" w:rsidR="003F517E" w:rsidRPr="00756D35" w:rsidRDefault="00BD0BCD">
            <w:pPr>
              <w:pStyle w:val="Compact"/>
              <w:jc w:val="right"/>
              <w:rPr>
                <w:sz w:val="16"/>
                <w:szCs w:val="16"/>
                <w:rPrChange w:id="91" w:author="Jordan Watson" w:date="2021-08-13T14:28:00Z">
                  <w:rPr/>
                </w:rPrChange>
              </w:rPr>
            </w:pPr>
            <w:r w:rsidRPr="00756D35">
              <w:rPr>
                <w:sz w:val="16"/>
                <w:szCs w:val="16"/>
                <w:rPrChange w:id="92" w:author="Jordan Watson" w:date="2021-08-13T14:28:00Z">
                  <w:rPr/>
                </w:rPrChange>
              </w:rPr>
              <w:t>LONGITUDE</w:t>
            </w:r>
          </w:p>
        </w:tc>
        <w:tc>
          <w:tcPr>
            <w:tcW w:w="0" w:type="auto"/>
            <w:tcBorders>
              <w:bottom w:val="single" w:sz="0" w:space="0" w:color="auto"/>
            </w:tcBorders>
            <w:vAlign w:val="bottom"/>
          </w:tcPr>
          <w:p w14:paraId="0252A959" w14:textId="77777777" w:rsidR="003F517E" w:rsidRPr="00756D35" w:rsidRDefault="00BD0BCD">
            <w:pPr>
              <w:pStyle w:val="Compact"/>
              <w:jc w:val="right"/>
              <w:rPr>
                <w:sz w:val="16"/>
                <w:szCs w:val="16"/>
                <w:rPrChange w:id="93" w:author="Jordan Watson" w:date="2021-08-13T14:28:00Z">
                  <w:rPr/>
                </w:rPrChange>
              </w:rPr>
            </w:pPr>
            <w:r w:rsidRPr="00756D35">
              <w:rPr>
                <w:sz w:val="16"/>
                <w:szCs w:val="16"/>
                <w:rPrChange w:id="94" w:author="Jordan Watson" w:date="2021-08-13T14:28:00Z">
                  <w:rPr/>
                </w:rPrChange>
              </w:rPr>
              <w:t>LATITUDE</w:t>
            </w:r>
          </w:p>
        </w:tc>
        <w:tc>
          <w:tcPr>
            <w:tcW w:w="0" w:type="auto"/>
            <w:tcBorders>
              <w:bottom w:val="single" w:sz="0" w:space="0" w:color="auto"/>
            </w:tcBorders>
            <w:vAlign w:val="bottom"/>
          </w:tcPr>
          <w:p w14:paraId="38375F39" w14:textId="77777777" w:rsidR="003F517E" w:rsidRPr="00756D35" w:rsidRDefault="00BD0BCD">
            <w:pPr>
              <w:pStyle w:val="Compact"/>
              <w:rPr>
                <w:sz w:val="16"/>
                <w:szCs w:val="16"/>
                <w:rPrChange w:id="95" w:author="Jordan Watson" w:date="2021-08-13T14:28:00Z">
                  <w:rPr/>
                </w:rPrChange>
              </w:rPr>
            </w:pPr>
            <w:r w:rsidRPr="00756D35">
              <w:rPr>
                <w:sz w:val="16"/>
                <w:szCs w:val="16"/>
                <w:rPrChange w:id="96" w:author="Jordan Watson" w:date="2021-08-13T14:28:00Z">
                  <w:rPr/>
                </w:rPrChange>
              </w:rPr>
              <w:t>NMFSAREA</w:t>
            </w:r>
          </w:p>
        </w:tc>
        <w:tc>
          <w:tcPr>
            <w:tcW w:w="0" w:type="auto"/>
            <w:tcBorders>
              <w:bottom w:val="single" w:sz="0" w:space="0" w:color="auto"/>
            </w:tcBorders>
            <w:vAlign w:val="bottom"/>
          </w:tcPr>
          <w:p w14:paraId="3F4CE7C6" w14:textId="77777777" w:rsidR="003F517E" w:rsidRPr="00756D35" w:rsidRDefault="00BD0BCD">
            <w:pPr>
              <w:pStyle w:val="Compact"/>
              <w:rPr>
                <w:sz w:val="16"/>
                <w:szCs w:val="16"/>
                <w:rPrChange w:id="97" w:author="Jordan Watson" w:date="2021-08-13T14:28:00Z">
                  <w:rPr/>
                </w:rPrChange>
              </w:rPr>
            </w:pPr>
            <w:r w:rsidRPr="00756D35">
              <w:rPr>
                <w:sz w:val="16"/>
                <w:szCs w:val="16"/>
                <w:rPrChange w:id="98" w:author="Jordan Watson" w:date="2021-08-13T14:28:00Z">
                  <w:rPr/>
                </w:rPrChange>
              </w:rPr>
              <w:t>BSIERP_ID</w:t>
            </w:r>
          </w:p>
        </w:tc>
        <w:tc>
          <w:tcPr>
            <w:tcW w:w="0" w:type="auto"/>
            <w:tcBorders>
              <w:bottom w:val="single" w:sz="0" w:space="0" w:color="auto"/>
            </w:tcBorders>
            <w:vAlign w:val="bottom"/>
          </w:tcPr>
          <w:p w14:paraId="04646E26" w14:textId="77777777" w:rsidR="003F517E" w:rsidRPr="00756D35" w:rsidRDefault="00BD0BCD">
            <w:pPr>
              <w:pStyle w:val="Compact"/>
              <w:rPr>
                <w:sz w:val="16"/>
                <w:szCs w:val="16"/>
                <w:rPrChange w:id="99" w:author="Jordan Watson" w:date="2021-08-13T14:28:00Z">
                  <w:rPr/>
                </w:rPrChange>
              </w:rPr>
            </w:pPr>
            <w:r w:rsidRPr="00756D35">
              <w:rPr>
                <w:sz w:val="16"/>
                <w:szCs w:val="16"/>
                <w:rPrChange w:id="100" w:author="Jordan Watson" w:date="2021-08-13T14:28:00Z">
                  <w:rPr/>
                </w:rPrChange>
              </w:rPr>
              <w:t>BSIERP_NAME</w:t>
            </w:r>
          </w:p>
        </w:tc>
        <w:tc>
          <w:tcPr>
            <w:tcW w:w="0" w:type="auto"/>
            <w:tcBorders>
              <w:bottom w:val="single" w:sz="0" w:space="0" w:color="auto"/>
            </w:tcBorders>
            <w:vAlign w:val="bottom"/>
          </w:tcPr>
          <w:p w14:paraId="1BE26BC4" w14:textId="77777777" w:rsidR="003F517E" w:rsidRPr="00756D35" w:rsidRDefault="00BD0BCD">
            <w:pPr>
              <w:pStyle w:val="Compact"/>
              <w:rPr>
                <w:sz w:val="16"/>
                <w:szCs w:val="16"/>
                <w:rPrChange w:id="101" w:author="Jordan Watson" w:date="2021-08-13T14:28:00Z">
                  <w:rPr/>
                </w:rPrChange>
              </w:rPr>
            </w:pPr>
            <w:r w:rsidRPr="00756D35">
              <w:rPr>
                <w:sz w:val="16"/>
                <w:szCs w:val="16"/>
                <w:rPrChange w:id="102" w:author="Jordan Watson" w:date="2021-08-13T14:28:00Z">
                  <w:rPr/>
                </w:rPrChange>
              </w:rPr>
              <w:t>ECOSYSTEM</w:t>
            </w:r>
          </w:p>
        </w:tc>
        <w:tc>
          <w:tcPr>
            <w:tcW w:w="0" w:type="auto"/>
            <w:tcBorders>
              <w:bottom w:val="single" w:sz="0" w:space="0" w:color="auto"/>
            </w:tcBorders>
            <w:vAlign w:val="bottom"/>
          </w:tcPr>
          <w:p w14:paraId="584D0E60" w14:textId="77777777" w:rsidR="003F517E" w:rsidRPr="00756D35" w:rsidRDefault="00BD0BCD">
            <w:pPr>
              <w:pStyle w:val="Compact"/>
              <w:rPr>
                <w:sz w:val="16"/>
                <w:szCs w:val="16"/>
                <w:rPrChange w:id="103" w:author="Jordan Watson" w:date="2021-08-13T14:28:00Z">
                  <w:rPr/>
                </w:rPrChange>
              </w:rPr>
            </w:pPr>
            <w:r w:rsidRPr="00756D35">
              <w:rPr>
                <w:sz w:val="16"/>
                <w:szCs w:val="16"/>
                <w:rPrChange w:id="104" w:author="Jordan Watson" w:date="2021-08-13T14:28:00Z">
                  <w:rPr/>
                </w:rPrChange>
              </w:rPr>
              <w:t>ECOSYSTEM_SUB</w:t>
            </w:r>
          </w:p>
        </w:tc>
        <w:tc>
          <w:tcPr>
            <w:tcW w:w="0" w:type="auto"/>
            <w:tcBorders>
              <w:bottom w:val="single" w:sz="0" w:space="0" w:color="auto"/>
            </w:tcBorders>
            <w:vAlign w:val="bottom"/>
          </w:tcPr>
          <w:p w14:paraId="1F2D605A" w14:textId="77777777" w:rsidR="003F517E" w:rsidRPr="00756D35" w:rsidRDefault="00BD0BCD">
            <w:pPr>
              <w:pStyle w:val="Compact"/>
              <w:rPr>
                <w:sz w:val="16"/>
                <w:szCs w:val="16"/>
                <w:rPrChange w:id="105" w:author="Jordan Watson" w:date="2021-08-13T14:28:00Z">
                  <w:rPr/>
                </w:rPrChange>
              </w:rPr>
            </w:pPr>
            <w:r w:rsidRPr="00756D35">
              <w:rPr>
                <w:sz w:val="16"/>
                <w:szCs w:val="16"/>
                <w:rPrChange w:id="106" w:author="Jordan Watson" w:date="2021-08-13T14:28:00Z">
                  <w:rPr/>
                </w:rPrChange>
              </w:rPr>
              <w:t>CRAB</w:t>
            </w:r>
          </w:p>
        </w:tc>
      </w:tr>
      <w:tr w:rsidR="003F517E" w:rsidRPr="00756D35" w14:paraId="2CD82E2B" w14:textId="77777777">
        <w:tc>
          <w:tcPr>
            <w:tcW w:w="0" w:type="auto"/>
          </w:tcPr>
          <w:p w14:paraId="7613E1A8" w14:textId="77777777" w:rsidR="003F517E" w:rsidRPr="00756D35" w:rsidRDefault="00BD0BCD">
            <w:pPr>
              <w:pStyle w:val="Compact"/>
              <w:rPr>
                <w:sz w:val="16"/>
                <w:szCs w:val="16"/>
                <w:rPrChange w:id="107" w:author="Jordan Watson" w:date="2021-08-13T14:28:00Z">
                  <w:rPr/>
                </w:rPrChange>
              </w:rPr>
            </w:pPr>
            <w:r w:rsidRPr="00756D35">
              <w:rPr>
                <w:sz w:val="16"/>
                <w:szCs w:val="16"/>
                <w:rPrChange w:id="108" w:author="Jordan Watson" w:date="2021-08-13T14:28:00Z">
                  <w:rPr/>
                </w:rPrChange>
              </w:rPr>
              <w:t>105972</w:t>
            </w:r>
          </w:p>
        </w:tc>
        <w:tc>
          <w:tcPr>
            <w:tcW w:w="0" w:type="auto"/>
          </w:tcPr>
          <w:p w14:paraId="73C4D613" w14:textId="77777777" w:rsidR="003F517E" w:rsidRPr="00756D35" w:rsidRDefault="00BD0BCD">
            <w:pPr>
              <w:pStyle w:val="Compact"/>
              <w:rPr>
                <w:sz w:val="16"/>
                <w:szCs w:val="16"/>
                <w:rPrChange w:id="109" w:author="Jordan Watson" w:date="2021-08-13T14:28:00Z">
                  <w:rPr/>
                </w:rPrChange>
              </w:rPr>
            </w:pPr>
            <w:r w:rsidRPr="00756D35">
              <w:rPr>
                <w:sz w:val="16"/>
                <w:szCs w:val="16"/>
                <w:rPrChange w:id="110" w:author="Jordan Watson" w:date="2021-08-13T14:28:00Z">
                  <w:rPr/>
                </w:rPrChange>
              </w:rPr>
              <w:t>FED</w:t>
            </w:r>
          </w:p>
        </w:tc>
        <w:tc>
          <w:tcPr>
            <w:tcW w:w="0" w:type="auto"/>
          </w:tcPr>
          <w:p w14:paraId="61559468" w14:textId="77777777" w:rsidR="003F517E" w:rsidRPr="00756D35" w:rsidRDefault="00BD0BCD">
            <w:pPr>
              <w:pStyle w:val="Compact"/>
              <w:rPr>
                <w:sz w:val="16"/>
                <w:szCs w:val="16"/>
                <w:rPrChange w:id="111" w:author="Jordan Watson" w:date="2021-08-13T14:28:00Z">
                  <w:rPr/>
                </w:rPrChange>
              </w:rPr>
            </w:pPr>
            <w:r w:rsidRPr="00756D35">
              <w:rPr>
                <w:sz w:val="16"/>
                <w:szCs w:val="16"/>
                <w:rPrChange w:id="112" w:author="Jordan Watson" w:date="2021-08-13T14:28:00Z">
                  <w:rPr/>
                </w:rPrChange>
              </w:rPr>
              <w:t>715600</w:t>
            </w:r>
          </w:p>
        </w:tc>
        <w:tc>
          <w:tcPr>
            <w:tcW w:w="0" w:type="auto"/>
          </w:tcPr>
          <w:p w14:paraId="2B2B3D36" w14:textId="77777777" w:rsidR="003F517E" w:rsidRPr="00756D35" w:rsidRDefault="00BD0BCD">
            <w:pPr>
              <w:pStyle w:val="Compact"/>
              <w:jc w:val="right"/>
              <w:rPr>
                <w:sz w:val="16"/>
                <w:szCs w:val="16"/>
                <w:rPrChange w:id="113" w:author="Jordan Watson" w:date="2021-08-13T14:28:00Z">
                  <w:rPr/>
                </w:rPrChange>
              </w:rPr>
            </w:pPr>
            <w:r w:rsidRPr="00756D35">
              <w:rPr>
                <w:sz w:val="16"/>
                <w:szCs w:val="16"/>
                <w:rPrChange w:id="114" w:author="Jordan Watson" w:date="2021-08-13T14:28:00Z">
                  <w:rPr/>
                </w:rPrChange>
              </w:rPr>
              <w:t>-463</w:t>
            </w:r>
          </w:p>
        </w:tc>
        <w:tc>
          <w:tcPr>
            <w:tcW w:w="0" w:type="auto"/>
          </w:tcPr>
          <w:p w14:paraId="34D81BE1" w14:textId="77777777" w:rsidR="003F517E" w:rsidRPr="00756D35" w:rsidRDefault="00BD0BCD">
            <w:pPr>
              <w:pStyle w:val="Compact"/>
              <w:jc w:val="right"/>
              <w:rPr>
                <w:sz w:val="16"/>
                <w:szCs w:val="16"/>
                <w:rPrChange w:id="115" w:author="Jordan Watson" w:date="2021-08-13T14:28:00Z">
                  <w:rPr/>
                </w:rPrChange>
              </w:rPr>
            </w:pPr>
            <w:r w:rsidRPr="00756D35">
              <w:rPr>
                <w:sz w:val="16"/>
                <w:szCs w:val="16"/>
                <w:rPrChange w:id="116" w:author="Jordan Watson" w:date="2021-08-13T14:28:00Z">
                  <w:rPr/>
                </w:rPrChange>
              </w:rPr>
              <w:t>-171.075</w:t>
            </w:r>
          </w:p>
        </w:tc>
        <w:tc>
          <w:tcPr>
            <w:tcW w:w="0" w:type="auto"/>
          </w:tcPr>
          <w:p w14:paraId="61B269B8" w14:textId="77777777" w:rsidR="003F517E" w:rsidRPr="00756D35" w:rsidRDefault="00BD0BCD">
            <w:pPr>
              <w:pStyle w:val="Compact"/>
              <w:jc w:val="right"/>
              <w:rPr>
                <w:sz w:val="16"/>
                <w:szCs w:val="16"/>
                <w:rPrChange w:id="117" w:author="Jordan Watson" w:date="2021-08-13T14:28:00Z">
                  <w:rPr/>
                </w:rPrChange>
              </w:rPr>
            </w:pPr>
            <w:r w:rsidRPr="00756D35">
              <w:rPr>
                <w:sz w:val="16"/>
                <w:szCs w:val="16"/>
                <w:rPrChange w:id="118" w:author="Jordan Watson" w:date="2021-08-13T14:28:00Z">
                  <w:rPr/>
                </w:rPrChange>
              </w:rPr>
              <w:t>56.275</w:t>
            </w:r>
          </w:p>
        </w:tc>
        <w:tc>
          <w:tcPr>
            <w:tcW w:w="0" w:type="auto"/>
          </w:tcPr>
          <w:p w14:paraId="148E8FAA" w14:textId="77777777" w:rsidR="003F517E" w:rsidRPr="00756D35" w:rsidRDefault="00BD0BCD">
            <w:pPr>
              <w:pStyle w:val="Compact"/>
              <w:rPr>
                <w:sz w:val="16"/>
                <w:szCs w:val="16"/>
                <w:rPrChange w:id="119" w:author="Jordan Watson" w:date="2021-08-13T14:28:00Z">
                  <w:rPr/>
                </w:rPrChange>
              </w:rPr>
            </w:pPr>
            <w:r w:rsidRPr="00756D35">
              <w:rPr>
                <w:sz w:val="16"/>
                <w:szCs w:val="16"/>
                <w:rPrChange w:id="120" w:author="Jordan Watson" w:date="2021-08-13T14:28:00Z">
                  <w:rPr/>
                </w:rPrChange>
              </w:rPr>
              <w:t>521</w:t>
            </w:r>
          </w:p>
        </w:tc>
        <w:tc>
          <w:tcPr>
            <w:tcW w:w="0" w:type="auto"/>
          </w:tcPr>
          <w:p w14:paraId="3C2A1BBD" w14:textId="77777777" w:rsidR="003F517E" w:rsidRPr="00756D35" w:rsidRDefault="00BD0BCD">
            <w:pPr>
              <w:pStyle w:val="Compact"/>
              <w:rPr>
                <w:sz w:val="16"/>
                <w:szCs w:val="16"/>
                <w:rPrChange w:id="121" w:author="Jordan Watson" w:date="2021-08-13T14:28:00Z">
                  <w:rPr/>
                </w:rPrChange>
              </w:rPr>
            </w:pPr>
            <w:r w:rsidRPr="00756D35">
              <w:rPr>
                <w:sz w:val="16"/>
                <w:szCs w:val="16"/>
                <w:rPrChange w:id="122" w:author="Jordan Watson" w:date="2021-08-13T14:28:00Z">
                  <w:rPr/>
                </w:rPrChange>
              </w:rPr>
              <w:t>8</w:t>
            </w:r>
          </w:p>
        </w:tc>
        <w:tc>
          <w:tcPr>
            <w:tcW w:w="0" w:type="auto"/>
          </w:tcPr>
          <w:p w14:paraId="3676F73B" w14:textId="77777777" w:rsidR="003F517E" w:rsidRPr="00756D35" w:rsidRDefault="00BD0BCD">
            <w:pPr>
              <w:pStyle w:val="Compact"/>
              <w:rPr>
                <w:sz w:val="16"/>
                <w:szCs w:val="16"/>
                <w:rPrChange w:id="123" w:author="Jordan Watson" w:date="2021-08-13T14:28:00Z">
                  <w:rPr/>
                </w:rPrChange>
              </w:rPr>
            </w:pPr>
            <w:r w:rsidRPr="00756D35">
              <w:rPr>
                <w:sz w:val="16"/>
                <w:szCs w:val="16"/>
                <w:rPrChange w:id="124" w:author="Jordan Watson" w:date="2021-08-13T14:28:00Z">
                  <w:rPr/>
                </w:rPrChange>
              </w:rPr>
              <w:t>North outer shelf</w:t>
            </w:r>
          </w:p>
        </w:tc>
        <w:tc>
          <w:tcPr>
            <w:tcW w:w="0" w:type="auto"/>
          </w:tcPr>
          <w:p w14:paraId="0CF7568C" w14:textId="77777777" w:rsidR="003F517E" w:rsidRPr="00756D35" w:rsidRDefault="00BD0BCD">
            <w:pPr>
              <w:pStyle w:val="Compact"/>
              <w:rPr>
                <w:sz w:val="16"/>
                <w:szCs w:val="16"/>
                <w:rPrChange w:id="125" w:author="Jordan Watson" w:date="2021-08-13T14:28:00Z">
                  <w:rPr/>
                </w:rPrChange>
              </w:rPr>
            </w:pPr>
            <w:r w:rsidRPr="00756D35">
              <w:rPr>
                <w:sz w:val="16"/>
                <w:szCs w:val="16"/>
                <w:rPrChange w:id="126" w:author="Jordan Watson" w:date="2021-08-13T14:28:00Z">
                  <w:rPr/>
                </w:rPrChange>
              </w:rPr>
              <w:t>Eastern Bering Sea</w:t>
            </w:r>
          </w:p>
        </w:tc>
        <w:tc>
          <w:tcPr>
            <w:tcW w:w="0" w:type="auto"/>
          </w:tcPr>
          <w:p w14:paraId="07BFF09C" w14:textId="77777777" w:rsidR="003F517E" w:rsidRPr="00756D35" w:rsidRDefault="00BD0BCD">
            <w:pPr>
              <w:pStyle w:val="Compact"/>
              <w:rPr>
                <w:sz w:val="16"/>
                <w:szCs w:val="16"/>
                <w:rPrChange w:id="127" w:author="Jordan Watson" w:date="2021-08-13T14:28:00Z">
                  <w:rPr/>
                </w:rPrChange>
              </w:rPr>
            </w:pPr>
            <w:r w:rsidRPr="00756D35">
              <w:rPr>
                <w:sz w:val="16"/>
                <w:szCs w:val="16"/>
                <w:rPrChange w:id="128" w:author="Jordan Watson" w:date="2021-08-13T14:28:00Z">
                  <w:rPr/>
                </w:rPrChange>
              </w:rPr>
              <w:t>Southeastern Bering Sea</w:t>
            </w:r>
          </w:p>
        </w:tc>
        <w:tc>
          <w:tcPr>
            <w:tcW w:w="0" w:type="auto"/>
          </w:tcPr>
          <w:p w14:paraId="697E498A" w14:textId="77777777" w:rsidR="003F517E" w:rsidRPr="00756D35" w:rsidRDefault="00BD0BCD">
            <w:pPr>
              <w:pStyle w:val="Compact"/>
              <w:rPr>
                <w:sz w:val="16"/>
                <w:szCs w:val="16"/>
                <w:rPrChange w:id="129" w:author="Jordan Watson" w:date="2021-08-13T14:28:00Z">
                  <w:rPr/>
                </w:rPrChange>
              </w:rPr>
            </w:pPr>
            <w:r w:rsidRPr="00756D35">
              <w:rPr>
                <w:sz w:val="16"/>
                <w:szCs w:val="16"/>
                <w:rPrChange w:id="130" w:author="Jordan Watson" w:date="2021-08-13T14:28:00Z">
                  <w:rPr/>
                </w:rPrChange>
              </w:rPr>
              <w:t>NA</w:t>
            </w:r>
          </w:p>
        </w:tc>
      </w:tr>
      <w:tr w:rsidR="003F517E" w:rsidRPr="00756D35" w14:paraId="0778188E" w14:textId="77777777">
        <w:tc>
          <w:tcPr>
            <w:tcW w:w="0" w:type="auto"/>
          </w:tcPr>
          <w:p w14:paraId="7C6FE4D6" w14:textId="77777777" w:rsidR="003F517E" w:rsidRPr="00756D35" w:rsidRDefault="00BD0BCD">
            <w:pPr>
              <w:pStyle w:val="Compact"/>
              <w:rPr>
                <w:sz w:val="16"/>
                <w:szCs w:val="16"/>
                <w:rPrChange w:id="131" w:author="Jordan Watson" w:date="2021-08-13T14:28:00Z">
                  <w:rPr/>
                </w:rPrChange>
              </w:rPr>
            </w:pPr>
            <w:r w:rsidRPr="00756D35">
              <w:rPr>
                <w:sz w:val="16"/>
                <w:szCs w:val="16"/>
                <w:rPrChange w:id="132" w:author="Jordan Watson" w:date="2021-08-13T14:28:00Z">
                  <w:rPr/>
                </w:rPrChange>
              </w:rPr>
              <w:t>105973</w:t>
            </w:r>
          </w:p>
        </w:tc>
        <w:tc>
          <w:tcPr>
            <w:tcW w:w="0" w:type="auto"/>
          </w:tcPr>
          <w:p w14:paraId="6BAACEF0" w14:textId="77777777" w:rsidR="003F517E" w:rsidRPr="00756D35" w:rsidRDefault="00BD0BCD">
            <w:pPr>
              <w:pStyle w:val="Compact"/>
              <w:rPr>
                <w:sz w:val="16"/>
                <w:szCs w:val="16"/>
                <w:rPrChange w:id="133" w:author="Jordan Watson" w:date="2021-08-13T14:28:00Z">
                  <w:rPr/>
                </w:rPrChange>
              </w:rPr>
            </w:pPr>
            <w:r w:rsidRPr="00756D35">
              <w:rPr>
                <w:sz w:val="16"/>
                <w:szCs w:val="16"/>
                <w:rPrChange w:id="134" w:author="Jordan Watson" w:date="2021-08-13T14:28:00Z">
                  <w:rPr/>
                </w:rPrChange>
              </w:rPr>
              <w:t>FED</w:t>
            </w:r>
          </w:p>
        </w:tc>
        <w:tc>
          <w:tcPr>
            <w:tcW w:w="0" w:type="auto"/>
          </w:tcPr>
          <w:p w14:paraId="12D1CE4B" w14:textId="77777777" w:rsidR="003F517E" w:rsidRPr="00756D35" w:rsidRDefault="00BD0BCD">
            <w:pPr>
              <w:pStyle w:val="Compact"/>
              <w:rPr>
                <w:sz w:val="16"/>
                <w:szCs w:val="16"/>
                <w:rPrChange w:id="135" w:author="Jordan Watson" w:date="2021-08-13T14:28:00Z">
                  <w:rPr/>
                </w:rPrChange>
              </w:rPr>
            </w:pPr>
            <w:r w:rsidRPr="00756D35">
              <w:rPr>
                <w:sz w:val="16"/>
                <w:szCs w:val="16"/>
                <w:rPrChange w:id="136" w:author="Jordan Watson" w:date="2021-08-13T14:28:00Z">
                  <w:rPr/>
                </w:rPrChange>
              </w:rPr>
              <w:t>715600</w:t>
            </w:r>
          </w:p>
        </w:tc>
        <w:tc>
          <w:tcPr>
            <w:tcW w:w="0" w:type="auto"/>
          </w:tcPr>
          <w:p w14:paraId="15E3C587" w14:textId="77777777" w:rsidR="003F517E" w:rsidRPr="00756D35" w:rsidRDefault="00BD0BCD">
            <w:pPr>
              <w:pStyle w:val="Compact"/>
              <w:jc w:val="right"/>
              <w:rPr>
                <w:sz w:val="16"/>
                <w:szCs w:val="16"/>
                <w:rPrChange w:id="137" w:author="Jordan Watson" w:date="2021-08-13T14:28:00Z">
                  <w:rPr/>
                </w:rPrChange>
              </w:rPr>
            </w:pPr>
            <w:r w:rsidRPr="00756D35">
              <w:rPr>
                <w:sz w:val="16"/>
                <w:szCs w:val="16"/>
                <w:rPrChange w:id="138" w:author="Jordan Watson" w:date="2021-08-13T14:28:00Z">
                  <w:rPr/>
                </w:rPrChange>
              </w:rPr>
              <w:t>-371</w:t>
            </w:r>
          </w:p>
        </w:tc>
        <w:tc>
          <w:tcPr>
            <w:tcW w:w="0" w:type="auto"/>
          </w:tcPr>
          <w:p w14:paraId="5E1D7AF2" w14:textId="77777777" w:rsidR="003F517E" w:rsidRPr="00756D35" w:rsidRDefault="00BD0BCD">
            <w:pPr>
              <w:pStyle w:val="Compact"/>
              <w:jc w:val="right"/>
              <w:rPr>
                <w:sz w:val="16"/>
                <w:szCs w:val="16"/>
                <w:rPrChange w:id="139" w:author="Jordan Watson" w:date="2021-08-13T14:28:00Z">
                  <w:rPr/>
                </w:rPrChange>
              </w:rPr>
            </w:pPr>
            <w:r w:rsidRPr="00756D35">
              <w:rPr>
                <w:sz w:val="16"/>
                <w:szCs w:val="16"/>
                <w:rPrChange w:id="140" w:author="Jordan Watson" w:date="2021-08-13T14:28:00Z">
                  <w:rPr/>
                </w:rPrChange>
              </w:rPr>
              <w:t>-171.025</w:t>
            </w:r>
          </w:p>
        </w:tc>
        <w:tc>
          <w:tcPr>
            <w:tcW w:w="0" w:type="auto"/>
          </w:tcPr>
          <w:p w14:paraId="2C028AE1" w14:textId="77777777" w:rsidR="003F517E" w:rsidRPr="00756D35" w:rsidRDefault="00BD0BCD">
            <w:pPr>
              <w:pStyle w:val="Compact"/>
              <w:jc w:val="right"/>
              <w:rPr>
                <w:sz w:val="16"/>
                <w:szCs w:val="16"/>
                <w:rPrChange w:id="141" w:author="Jordan Watson" w:date="2021-08-13T14:28:00Z">
                  <w:rPr/>
                </w:rPrChange>
              </w:rPr>
            </w:pPr>
            <w:r w:rsidRPr="00756D35">
              <w:rPr>
                <w:sz w:val="16"/>
                <w:szCs w:val="16"/>
                <w:rPrChange w:id="142" w:author="Jordan Watson" w:date="2021-08-13T14:28:00Z">
                  <w:rPr/>
                </w:rPrChange>
              </w:rPr>
              <w:t>56.275</w:t>
            </w:r>
          </w:p>
        </w:tc>
        <w:tc>
          <w:tcPr>
            <w:tcW w:w="0" w:type="auto"/>
          </w:tcPr>
          <w:p w14:paraId="7896A1F7" w14:textId="77777777" w:rsidR="003F517E" w:rsidRPr="00756D35" w:rsidRDefault="00BD0BCD">
            <w:pPr>
              <w:pStyle w:val="Compact"/>
              <w:rPr>
                <w:sz w:val="16"/>
                <w:szCs w:val="16"/>
                <w:rPrChange w:id="143" w:author="Jordan Watson" w:date="2021-08-13T14:28:00Z">
                  <w:rPr/>
                </w:rPrChange>
              </w:rPr>
            </w:pPr>
            <w:r w:rsidRPr="00756D35">
              <w:rPr>
                <w:sz w:val="16"/>
                <w:szCs w:val="16"/>
                <w:rPrChange w:id="144" w:author="Jordan Watson" w:date="2021-08-13T14:28:00Z">
                  <w:rPr/>
                </w:rPrChange>
              </w:rPr>
              <w:t>521</w:t>
            </w:r>
          </w:p>
        </w:tc>
        <w:tc>
          <w:tcPr>
            <w:tcW w:w="0" w:type="auto"/>
          </w:tcPr>
          <w:p w14:paraId="45D084D4" w14:textId="77777777" w:rsidR="003F517E" w:rsidRPr="00756D35" w:rsidRDefault="00BD0BCD">
            <w:pPr>
              <w:pStyle w:val="Compact"/>
              <w:rPr>
                <w:sz w:val="16"/>
                <w:szCs w:val="16"/>
                <w:rPrChange w:id="145" w:author="Jordan Watson" w:date="2021-08-13T14:28:00Z">
                  <w:rPr/>
                </w:rPrChange>
              </w:rPr>
            </w:pPr>
            <w:r w:rsidRPr="00756D35">
              <w:rPr>
                <w:sz w:val="16"/>
                <w:szCs w:val="16"/>
                <w:rPrChange w:id="146" w:author="Jordan Watson" w:date="2021-08-13T14:28:00Z">
                  <w:rPr/>
                </w:rPrChange>
              </w:rPr>
              <w:t>8</w:t>
            </w:r>
          </w:p>
        </w:tc>
        <w:tc>
          <w:tcPr>
            <w:tcW w:w="0" w:type="auto"/>
          </w:tcPr>
          <w:p w14:paraId="6B849BD8" w14:textId="77777777" w:rsidR="003F517E" w:rsidRPr="00756D35" w:rsidRDefault="00BD0BCD">
            <w:pPr>
              <w:pStyle w:val="Compact"/>
              <w:rPr>
                <w:sz w:val="16"/>
                <w:szCs w:val="16"/>
                <w:rPrChange w:id="147" w:author="Jordan Watson" w:date="2021-08-13T14:28:00Z">
                  <w:rPr/>
                </w:rPrChange>
              </w:rPr>
            </w:pPr>
            <w:r w:rsidRPr="00756D35">
              <w:rPr>
                <w:sz w:val="16"/>
                <w:szCs w:val="16"/>
                <w:rPrChange w:id="148" w:author="Jordan Watson" w:date="2021-08-13T14:28:00Z">
                  <w:rPr/>
                </w:rPrChange>
              </w:rPr>
              <w:t>North outer shelf</w:t>
            </w:r>
          </w:p>
        </w:tc>
        <w:tc>
          <w:tcPr>
            <w:tcW w:w="0" w:type="auto"/>
          </w:tcPr>
          <w:p w14:paraId="595B9DB6" w14:textId="77777777" w:rsidR="003F517E" w:rsidRPr="00756D35" w:rsidRDefault="00BD0BCD">
            <w:pPr>
              <w:pStyle w:val="Compact"/>
              <w:rPr>
                <w:sz w:val="16"/>
                <w:szCs w:val="16"/>
                <w:rPrChange w:id="149" w:author="Jordan Watson" w:date="2021-08-13T14:28:00Z">
                  <w:rPr/>
                </w:rPrChange>
              </w:rPr>
            </w:pPr>
            <w:r w:rsidRPr="00756D35">
              <w:rPr>
                <w:sz w:val="16"/>
                <w:szCs w:val="16"/>
                <w:rPrChange w:id="150" w:author="Jordan Watson" w:date="2021-08-13T14:28:00Z">
                  <w:rPr/>
                </w:rPrChange>
              </w:rPr>
              <w:t>Eastern Bering Sea</w:t>
            </w:r>
          </w:p>
        </w:tc>
        <w:tc>
          <w:tcPr>
            <w:tcW w:w="0" w:type="auto"/>
          </w:tcPr>
          <w:p w14:paraId="2ABE2CDB" w14:textId="77777777" w:rsidR="003F517E" w:rsidRPr="00756D35" w:rsidRDefault="00BD0BCD">
            <w:pPr>
              <w:pStyle w:val="Compact"/>
              <w:rPr>
                <w:sz w:val="16"/>
                <w:szCs w:val="16"/>
                <w:rPrChange w:id="151" w:author="Jordan Watson" w:date="2021-08-13T14:28:00Z">
                  <w:rPr/>
                </w:rPrChange>
              </w:rPr>
            </w:pPr>
            <w:r w:rsidRPr="00756D35">
              <w:rPr>
                <w:sz w:val="16"/>
                <w:szCs w:val="16"/>
                <w:rPrChange w:id="152" w:author="Jordan Watson" w:date="2021-08-13T14:28:00Z">
                  <w:rPr/>
                </w:rPrChange>
              </w:rPr>
              <w:t>Southeastern Bering Sea</w:t>
            </w:r>
          </w:p>
        </w:tc>
        <w:tc>
          <w:tcPr>
            <w:tcW w:w="0" w:type="auto"/>
          </w:tcPr>
          <w:p w14:paraId="5CCB89F3" w14:textId="77777777" w:rsidR="003F517E" w:rsidRPr="00756D35" w:rsidRDefault="00BD0BCD">
            <w:pPr>
              <w:pStyle w:val="Compact"/>
              <w:rPr>
                <w:sz w:val="16"/>
                <w:szCs w:val="16"/>
                <w:rPrChange w:id="153" w:author="Jordan Watson" w:date="2021-08-13T14:28:00Z">
                  <w:rPr/>
                </w:rPrChange>
              </w:rPr>
            </w:pPr>
            <w:r w:rsidRPr="00756D35">
              <w:rPr>
                <w:sz w:val="16"/>
                <w:szCs w:val="16"/>
                <w:rPrChange w:id="154" w:author="Jordan Watson" w:date="2021-08-13T14:28:00Z">
                  <w:rPr/>
                </w:rPrChange>
              </w:rPr>
              <w:t>NA</w:t>
            </w:r>
          </w:p>
        </w:tc>
      </w:tr>
      <w:tr w:rsidR="003F517E" w:rsidRPr="00756D35" w14:paraId="56FE5712" w14:textId="77777777">
        <w:tc>
          <w:tcPr>
            <w:tcW w:w="0" w:type="auto"/>
          </w:tcPr>
          <w:p w14:paraId="2552BAEE" w14:textId="77777777" w:rsidR="003F517E" w:rsidRPr="00756D35" w:rsidRDefault="00BD0BCD">
            <w:pPr>
              <w:pStyle w:val="Compact"/>
              <w:rPr>
                <w:sz w:val="16"/>
                <w:szCs w:val="16"/>
                <w:rPrChange w:id="155" w:author="Jordan Watson" w:date="2021-08-13T14:28:00Z">
                  <w:rPr/>
                </w:rPrChange>
              </w:rPr>
            </w:pPr>
            <w:r w:rsidRPr="00756D35">
              <w:rPr>
                <w:sz w:val="16"/>
                <w:szCs w:val="16"/>
                <w:rPrChange w:id="156" w:author="Jordan Watson" w:date="2021-08-13T14:28:00Z">
                  <w:rPr/>
                </w:rPrChange>
              </w:rPr>
              <w:lastRenderedPageBreak/>
              <w:t>105974</w:t>
            </w:r>
          </w:p>
        </w:tc>
        <w:tc>
          <w:tcPr>
            <w:tcW w:w="0" w:type="auto"/>
          </w:tcPr>
          <w:p w14:paraId="71DA10E7" w14:textId="77777777" w:rsidR="003F517E" w:rsidRPr="00756D35" w:rsidRDefault="00BD0BCD">
            <w:pPr>
              <w:pStyle w:val="Compact"/>
              <w:rPr>
                <w:sz w:val="16"/>
                <w:szCs w:val="16"/>
                <w:rPrChange w:id="157" w:author="Jordan Watson" w:date="2021-08-13T14:28:00Z">
                  <w:rPr/>
                </w:rPrChange>
              </w:rPr>
            </w:pPr>
            <w:r w:rsidRPr="00756D35">
              <w:rPr>
                <w:sz w:val="16"/>
                <w:szCs w:val="16"/>
                <w:rPrChange w:id="158" w:author="Jordan Watson" w:date="2021-08-13T14:28:00Z">
                  <w:rPr/>
                </w:rPrChange>
              </w:rPr>
              <w:t>FED</w:t>
            </w:r>
          </w:p>
        </w:tc>
        <w:tc>
          <w:tcPr>
            <w:tcW w:w="0" w:type="auto"/>
          </w:tcPr>
          <w:p w14:paraId="55C762F4" w14:textId="77777777" w:rsidR="003F517E" w:rsidRPr="00756D35" w:rsidRDefault="00BD0BCD">
            <w:pPr>
              <w:pStyle w:val="Compact"/>
              <w:rPr>
                <w:sz w:val="16"/>
                <w:szCs w:val="16"/>
                <w:rPrChange w:id="159" w:author="Jordan Watson" w:date="2021-08-13T14:28:00Z">
                  <w:rPr/>
                </w:rPrChange>
              </w:rPr>
            </w:pPr>
            <w:r w:rsidRPr="00756D35">
              <w:rPr>
                <w:sz w:val="16"/>
                <w:szCs w:val="16"/>
                <w:rPrChange w:id="160" w:author="Jordan Watson" w:date="2021-08-13T14:28:00Z">
                  <w:rPr/>
                </w:rPrChange>
              </w:rPr>
              <w:t>705600</w:t>
            </w:r>
          </w:p>
        </w:tc>
        <w:tc>
          <w:tcPr>
            <w:tcW w:w="0" w:type="auto"/>
          </w:tcPr>
          <w:p w14:paraId="5D2C205A" w14:textId="77777777" w:rsidR="003F517E" w:rsidRPr="00756D35" w:rsidRDefault="00BD0BCD">
            <w:pPr>
              <w:pStyle w:val="Compact"/>
              <w:jc w:val="right"/>
              <w:rPr>
                <w:sz w:val="16"/>
                <w:szCs w:val="16"/>
                <w:rPrChange w:id="161" w:author="Jordan Watson" w:date="2021-08-13T14:28:00Z">
                  <w:rPr/>
                </w:rPrChange>
              </w:rPr>
            </w:pPr>
            <w:r w:rsidRPr="00756D35">
              <w:rPr>
                <w:sz w:val="16"/>
                <w:szCs w:val="16"/>
                <w:rPrChange w:id="162" w:author="Jordan Watson" w:date="2021-08-13T14:28:00Z">
                  <w:rPr/>
                </w:rPrChange>
              </w:rPr>
              <w:t>-181</w:t>
            </w:r>
          </w:p>
        </w:tc>
        <w:tc>
          <w:tcPr>
            <w:tcW w:w="0" w:type="auto"/>
          </w:tcPr>
          <w:p w14:paraId="00E20440" w14:textId="77777777" w:rsidR="003F517E" w:rsidRPr="00756D35" w:rsidRDefault="00BD0BCD">
            <w:pPr>
              <w:pStyle w:val="Compact"/>
              <w:jc w:val="right"/>
              <w:rPr>
                <w:sz w:val="16"/>
                <w:szCs w:val="16"/>
                <w:rPrChange w:id="163" w:author="Jordan Watson" w:date="2021-08-13T14:28:00Z">
                  <w:rPr/>
                </w:rPrChange>
              </w:rPr>
            </w:pPr>
            <w:r w:rsidRPr="00756D35">
              <w:rPr>
                <w:sz w:val="16"/>
                <w:szCs w:val="16"/>
                <w:rPrChange w:id="164" w:author="Jordan Watson" w:date="2021-08-13T14:28:00Z">
                  <w:rPr/>
                </w:rPrChange>
              </w:rPr>
              <w:t>-170.975</w:t>
            </w:r>
          </w:p>
        </w:tc>
        <w:tc>
          <w:tcPr>
            <w:tcW w:w="0" w:type="auto"/>
          </w:tcPr>
          <w:p w14:paraId="79C9BFC6" w14:textId="77777777" w:rsidR="003F517E" w:rsidRPr="00756D35" w:rsidRDefault="00BD0BCD">
            <w:pPr>
              <w:pStyle w:val="Compact"/>
              <w:jc w:val="right"/>
              <w:rPr>
                <w:sz w:val="16"/>
                <w:szCs w:val="16"/>
                <w:rPrChange w:id="165" w:author="Jordan Watson" w:date="2021-08-13T14:28:00Z">
                  <w:rPr/>
                </w:rPrChange>
              </w:rPr>
            </w:pPr>
            <w:r w:rsidRPr="00756D35">
              <w:rPr>
                <w:sz w:val="16"/>
                <w:szCs w:val="16"/>
                <w:rPrChange w:id="166" w:author="Jordan Watson" w:date="2021-08-13T14:28:00Z">
                  <w:rPr/>
                </w:rPrChange>
              </w:rPr>
              <w:t>56.275</w:t>
            </w:r>
          </w:p>
        </w:tc>
        <w:tc>
          <w:tcPr>
            <w:tcW w:w="0" w:type="auto"/>
          </w:tcPr>
          <w:p w14:paraId="4BCEF56F" w14:textId="77777777" w:rsidR="003F517E" w:rsidRPr="00756D35" w:rsidRDefault="00BD0BCD">
            <w:pPr>
              <w:pStyle w:val="Compact"/>
              <w:rPr>
                <w:sz w:val="16"/>
                <w:szCs w:val="16"/>
                <w:rPrChange w:id="167" w:author="Jordan Watson" w:date="2021-08-13T14:28:00Z">
                  <w:rPr/>
                </w:rPrChange>
              </w:rPr>
            </w:pPr>
            <w:r w:rsidRPr="00756D35">
              <w:rPr>
                <w:sz w:val="16"/>
                <w:szCs w:val="16"/>
                <w:rPrChange w:id="168" w:author="Jordan Watson" w:date="2021-08-13T14:28:00Z">
                  <w:rPr/>
                </w:rPrChange>
              </w:rPr>
              <w:t>521</w:t>
            </w:r>
          </w:p>
        </w:tc>
        <w:tc>
          <w:tcPr>
            <w:tcW w:w="0" w:type="auto"/>
          </w:tcPr>
          <w:p w14:paraId="5DAA74EB" w14:textId="77777777" w:rsidR="003F517E" w:rsidRPr="00756D35" w:rsidRDefault="00BD0BCD">
            <w:pPr>
              <w:pStyle w:val="Compact"/>
              <w:rPr>
                <w:sz w:val="16"/>
                <w:szCs w:val="16"/>
                <w:rPrChange w:id="169" w:author="Jordan Watson" w:date="2021-08-13T14:28:00Z">
                  <w:rPr/>
                </w:rPrChange>
              </w:rPr>
            </w:pPr>
            <w:r w:rsidRPr="00756D35">
              <w:rPr>
                <w:sz w:val="16"/>
                <w:szCs w:val="16"/>
                <w:rPrChange w:id="170" w:author="Jordan Watson" w:date="2021-08-13T14:28:00Z">
                  <w:rPr/>
                </w:rPrChange>
              </w:rPr>
              <w:t>8</w:t>
            </w:r>
          </w:p>
        </w:tc>
        <w:tc>
          <w:tcPr>
            <w:tcW w:w="0" w:type="auto"/>
          </w:tcPr>
          <w:p w14:paraId="6F545427" w14:textId="77777777" w:rsidR="003F517E" w:rsidRPr="00756D35" w:rsidRDefault="00BD0BCD">
            <w:pPr>
              <w:pStyle w:val="Compact"/>
              <w:rPr>
                <w:sz w:val="16"/>
                <w:szCs w:val="16"/>
                <w:rPrChange w:id="171" w:author="Jordan Watson" w:date="2021-08-13T14:28:00Z">
                  <w:rPr/>
                </w:rPrChange>
              </w:rPr>
            </w:pPr>
            <w:r w:rsidRPr="00756D35">
              <w:rPr>
                <w:sz w:val="16"/>
                <w:szCs w:val="16"/>
                <w:rPrChange w:id="172" w:author="Jordan Watson" w:date="2021-08-13T14:28:00Z">
                  <w:rPr/>
                </w:rPrChange>
              </w:rPr>
              <w:t>North outer shelf</w:t>
            </w:r>
          </w:p>
        </w:tc>
        <w:tc>
          <w:tcPr>
            <w:tcW w:w="0" w:type="auto"/>
          </w:tcPr>
          <w:p w14:paraId="112D54E1" w14:textId="77777777" w:rsidR="003F517E" w:rsidRPr="00756D35" w:rsidRDefault="00BD0BCD">
            <w:pPr>
              <w:pStyle w:val="Compact"/>
              <w:rPr>
                <w:sz w:val="16"/>
                <w:szCs w:val="16"/>
                <w:rPrChange w:id="173" w:author="Jordan Watson" w:date="2021-08-13T14:28:00Z">
                  <w:rPr/>
                </w:rPrChange>
              </w:rPr>
            </w:pPr>
            <w:r w:rsidRPr="00756D35">
              <w:rPr>
                <w:sz w:val="16"/>
                <w:szCs w:val="16"/>
                <w:rPrChange w:id="174" w:author="Jordan Watson" w:date="2021-08-13T14:28:00Z">
                  <w:rPr/>
                </w:rPrChange>
              </w:rPr>
              <w:t>Eastern Bering Sea</w:t>
            </w:r>
          </w:p>
        </w:tc>
        <w:tc>
          <w:tcPr>
            <w:tcW w:w="0" w:type="auto"/>
          </w:tcPr>
          <w:p w14:paraId="131E0732" w14:textId="77777777" w:rsidR="003F517E" w:rsidRPr="00756D35" w:rsidRDefault="00BD0BCD">
            <w:pPr>
              <w:pStyle w:val="Compact"/>
              <w:rPr>
                <w:sz w:val="16"/>
                <w:szCs w:val="16"/>
                <w:rPrChange w:id="175" w:author="Jordan Watson" w:date="2021-08-13T14:28:00Z">
                  <w:rPr/>
                </w:rPrChange>
              </w:rPr>
            </w:pPr>
            <w:r w:rsidRPr="00756D35">
              <w:rPr>
                <w:sz w:val="16"/>
                <w:szCs w:val="16"/>
                <w:rPrChange w:id="176" w:author="Jordan Watson" w:date="2021-08-13T14:28:00Z">
                  <w:rPr/>
                </w:rPrChange>
              </w:rPr>
              <w:t>Southeastern Bering Sea</w:t>
            </w:r>
          </w:p>
        </w:tc>
        <w:tc>
          <w:tcPr>
            <w:tcW w:w="0" w:type="auto"/>
          </w:tcPr>
          <w:p w14:paraId="0206B946" w14:textId="77777777" w:rsidR="003F517E" w:rsidRPr="00756D35" w:rsidRDefault="00BD0BCD">
            <w:pPr>
              <w:pStyle w:val="Compact"/>
              <w:rPr>
                <w:sz w:val="16"/>
                <w:szCs w:val="16"/>
                <w:rPrChange w:id="177" w:author="Jordan Watson" w:date="2021-08-13T14:28:00Z">
                  <w:rPr/>
                </w:rPrChange>
              </w:rPr>
            </w:pPr>
            <w:r w:rsidRPr="00756D35">
              <w:rPr>
                <w:sz w:val="16"/>
                <w:szCs w:val="16"/>
                <w:rPrChange w:id="178" w:author="Jordan Watson" w:date="2021-08-13T14:28:00Z">
                  <w:rPr/>
                </w:rPrChange>
              </w:rPr>
              <w:t>NA</w:t>
            </w:r>
          </w:p>
        </w:tc>
      </w:tr>
      <w:tr w:rsidR="003F517E" w:rsidRPr="00756D35" w14:paraId="4859B01D" w14:textId="77777777">
        <w:tc>
          <w:tcPr>
            <w:tcW w:w="0" w:type="auto"/>
          </w:tcPr>
          <w:p w14:paraId="765F208F" w14:textId="77777777" w:rsidR="003F517E" w:rsidRPr="00756D35" w:rsidRDefault="00BD0BCD">
            <w:pPr>
              <w:pStyle w:val="Compact"/>
              <w:rPr>
                <w:sz w:val="16"/>
                <w:szCs w:val="16"/>
                <w:rPrChange w:id="179" w:author="Jordan Watson" w:date="2021-08-13T14:28:00Z">
                  <w:rPr/>
                </w:rPrChange>
              </w:rPr>
            </w:pPr>
            <w:r w:rsidRPr="00756D35">
              <w:rPr>
                <w:sz w:val="16"/>
                <w:szCs w:val="16"/>
                <w:rPrChange w:id="180" w:author="Jordan Watson" w:date="2021-08-13T14:28:00Z">
                  <w:rPr/>
                </w:rPrChange>
              </w:rPr>
              <w:t>105975</w:t>
            </w:r>
          </w:p>
        </w:tc>
        <w:tc>
          <w:tcPr>
            <w:tcW w:w="0" w:type="auto"/>
          </w:tcPr>
          <w:p w14:paraId="3A7108AF" w14:textId="77777777" w:rsidR="003F517E" w:rsidRPr="00756D35" w:rsidRDefault="00BD0BCD">
            <w:pPr>
              <w:pStyle w:val="Compact"/>
              <w:rPr>
                <w:sz w:val="16"/>
                <w:szCs w:val="16"/>
                <w:rPrChange w:id="181" w:author="Jordan Watson" w:date="2021-08-13T14:28:00Z">
                  <w:rPr/>
                </w:rPrChange>
              </w:rPr>
            </w:pPr>
            <w:r w:rsidRPr="00756D35">
              <w:rPr>
                <w:sz w:val="16"/>
                <w:szCs w:val="16"/>
                <w:rPrChange w:id="182" w:author="Jordan Watson" w:date="2021-08-13T14:28:00Z">
                  <w:rPr/>
                </w:rPrChange>
              </w:rPr>
              <w:t>FED</w:t>
            </w:r>
          </w:p>
        </w:tc>
        <w:tc>
          <w:tcPr>
            <w:tcW w:w="0" w:type="auto"/>
          </w:tcPr>
          <w:p w14:paraId="1D66E96F" w14:textId="77777777" w:rsidR="003F517E" w:rsidRPr="00756D35" w:rsidRDefault="00BD0BCD">
            <w:pPr>
              <w:pStyle w:val="Compact"/>
              <w:rPr>
                <w:sz w:val="16"/>
                <w:szCs w:val="16"/>
                <w:rPrChange w:id="183" w:author="Jordan Watson" w:date="2021-08-13T14:28:00Z">
                  <w:rPr/>
                </w:rPrChange>
              </w:rPr>
            </w:pPr>
            <w:r w:rsidRPr="00756D35">
              <w:rPr>
                <w:sz w:val="16"/>
                <w:szCs w:val="16"/>
                <w:rPrChange w:id="184" w:author="Jordan Watson" w:date="2021-08-13T14:28:00Z">
                  <w:rPr/>
                </w:rPrChange>
              </w:rPr>
              <w:t>705600</w:t>
            </w:r>
          </w:p>
        </w:tc>
        <w:tc>
          <w:tcPr>
            <w:tcW w:w="0" w:type="auto"/>
          </w:tcPr>
          <w:p w14:paraId="10160239" w14:textId="77777777" w:rsidR="003F517E" w:rsidRPr="00756D35" w:rsidRDefault="00BD0BCD">
            <w:pPr>
              <w:pStyle w:val="Compact"/>
              <w:jc w:val="right"/>
              <w:rPr>
                <w:sz w:val="16"/>
                <w:szCs w:val="16"/>
                <w:rPrChange w:id="185" w:author="Jordan Watson" w:date="2021-08-13T14:28:00Z">
                  <w:rPr/>
                </w:rPrChange>
              </w:rPr>
            </w:pPr>
            <w:r w:rsidRPr="00756D35">
              <w:rPr>
                <w:sz w:val="16"/>
                <w:szCs w:val="16"/>
                <w:rPrChange w:id="186" w:author="Jordan Watson" w:date="2021-08-13T14:28:00Z">
                  <w:rPr/>
                </w:rPrChange>
              </w:rPr>
              <w:t>-156</w:t>
            </w:r>
          </w:p>
        </w:tc>
        <w:tc>
          <w:tcPr>
            <w:tcW w:w="0" w:type="auto"/>
          </w:tcPr>
          <w:p w14:paraId="375FEF58" w14:textId="77777777" w:rsidR="003F517E" w:rsidRPr="00756D35" w:rsidRDefault="00BD0BCD">
            <w:pPr>
              <w:pStyle w:val="Compact"/>
              <w:jc w:val="right"/>
              <w:rPr>
                <w:sz w:val="16"/>
                <w:szCs w:val="16"/>
                <w:rPrChange w:id="187" w:author="Jordan Watson" w:date="2021-08-13T14:28:00Z">
                  <w:rPr/>
                </w:rPrChange>
              </w:rPr>
            </w:pPr>
            <w:r w:rsidRPr="00756D35">
              <w:rPr>
                <w:sz w:val="16"/>
                <w:szCs w:val="16"/>
                <w:rPrChange w:id="188" w:author="Jordan Watson" w:date="2021-08-13T14:28:00Z">
                  <w:rPr/>
                </w:rPrChange>
              </w:rPr>
              <w:t>-170.925</w:t>
            </w:r>
          </w:p>
        </w:tc>
        <w:tc>
          <w:tcPr>
            <w:tcW w:w="0" w:type="auto"/>
          </w:tcPr>
          <w:p w14:paraId="766DC401" w14:textId="77777777" w:rsidR="003F517E" w:rsidRPr="00756D35" w:rsidRDefault="00BD0BCD">
            <w:pPr>
              <w:pStyle w:val="Compact"/>
              <w:jc w:val="right"/>
              <w:rPr>
                <w:sz w:val="16"/>
                <w:szCs w:val="16"/>
                <w:rPrChange w:id="189" w:author="Jordan Watson" w:date="2021-08-13T14:28:00Z">
                  <w:rPr/>
                </w:rPrChange>
              </w:rPr>
            </w:pPr>
            <w:r w:rsidRPr="00756D35">
              <w:rPr>
                <w:sz w:val="16"/>
                <w:szCs w:val="16"/>
                <w:rPrChange w:id="190" w:author="Jordan Watson" w:date="2021-08-13T14:28:00Z">
                  <w:rPr/>
                </w:rPrChange>
              </w:rPr>
              <w:t>56.275</w:t>
            </w:r>
          </w:p>
        </w:tc>
        <w:tc>
          <w:tcPr>
            <w:tcW w:w="0" w:type="auto"/>
          </w:tcPr>
          <w:p w14:paraId="6C054DAD" w14:textId="77777777" w:rsidR="003F517E" w:rsidRPr="00756D35" w:rsidRDefault="00BD0BCD">
            <w:pPr>
              <w:pStyle w:val="Compact"/>
              <w:rPr>
                <w:sz w:val="16"/>
                <w:szCs w:val="16"/>
                <w:rPrChange w:id="191" w:author="Jordan Watson" w:date="2021-08-13T14:28:00Z">
                  <w:rPr/>
                </w:rPrChange>
              </w:rPr>
            </w:pPr>
            <w:r w:rsidRPr="00756D35">
              <w:rPr>
                <w:sz w:val="16"/>
                <w:szCs w:val="16"/>
                <w:rPrChange w:id="192" w:author="Jordan Watson" w:date="2021-08-13T14:28:00Z">
                  <w:rPr/>
                </w:rPrChange>
              </w:rPr>
              <w:t>521</w:t>
            </w:r>
          </w:p>
        </w:tc>
        <w:tc>
          <w:tcPr>
            <w:tcW w:w="0" w:type="auto"/>
          </w:tcPr>
          <w:p w14:paraId="2281D4AB" w14:textId="77777777" w:rsidR="003F517E" w:rsidRPr="00756D35" w:rsidRDefault="00BD0BCD">
            <w:pPr>
              <w:pStyle w:val="Compact"/>
              <w:rPr>
                <w:sz w:val="16"/>
                <w:szCs w:val="16"/>
                <w:rPrChange w:id="193" w:author="Jordan Watson" w:date="2021-08-13T14:28:00Z">
                  <w:rPr/>
                </w:rPrChange>
              </w:rPr>
            </w:pPr>
            <w:r w:rsidRPr="00756D35">
              <w:rPr>
                <w:sz w:val="16"/>
                <w:szCs w:val="16"/>
                <w:rPrChange w:id="194" w:author="Jordan Watson" w:date="2021-08-13T14:28:00Z">
                  <w:rPr/>
                </w:rPrChange>
              </w:rPr>
              <w:t>8</w:t>
            </w:r>
          </w:p>
        </w:tc>
        <w:tc>
          <w:tcPr>
            <w:tcW w:w="0" w:type="auto"/>
          </w:tcPr>
          <w:p w14:paraId="69C87079" w14:textId="77777777" w:rsidR="003F517E" w:rsidRPr="00756D35" w:rsidRDefault="00BD0BCD">
            <w:pPr>
              <w:pStyle w:val="Compact"/>
              <w:rPr>
                <w:sz w:val="16"/>
                <w:szCs w:val="16"/>
                <w:rPrChange w:id="195" w:author="Jordan Watson" w:date="2021-08-13T14:28:00Z">
                  <w:rPr/>
                </w:rPrChange>
              </w:rPr>
            </w:pPr>
            <w:r w:rsidRPr="00756D35">
              <w:rPr>
                <w:sz w:val="16"/>
                <w:szCs w:val="16"/>
                <w:rPrChange w:id="196" w:author="Jordan Watson" w:date="2021-08-13T14:28:00Z">
                  <w:rPr/>
                </w:rPrChange>
              </w:rPr>
              <w:t>North outer shelf</w:t>
            </w:r>
          </w:p>
        </w:tc>
        <w:tc>
          <w:tcPr>
            <w:tcW w:w="0" w:type="auto"/>
          </w:tcPr>
          <w:p w14:paraId="498FAF51" w14:textId="77777777" w:rsidR="003F517E" w:rsidRPr="00756D35" w:rsidRDefault="00BD0BCD">
            <w:pPr>
              <w:pStyle w:val="Compact"/>
              <w:rPr>
                <w:sz w:val="16"/>
                <w:szCs w:val="16"/>
                <w:rPrChange w:id="197" w:author="Jordan Watson" w:date="2021-08-13T14:28:00Z">
                  <w:rPr/>
                </w:rPrChange>
              </w:rPr>
            </w:pPr>
            <w:r w:rsidRPr="00756D35">
              <w:rPr>
                <w:sz w:val="16"/>
                <w:szCs w:val="16"/>
                <w:rPrChange w:id="198" w:author="Jordan Watson" w:date="2021-08-13T14:28:00Z">
                  <w:rPr/>
                </w:rPrChange>
              </w:rPr>
              <w:t>Eastern Bering Sea</w:t>
            </w:r>
          </w:p>
        </w:tc>
        <w:tc>
          <w:tcPr>
            <w:tcW w:w="0" w:type="auto"/>
          </w:tcPr>
          <w:p w14:paraId="28459CB4" w14:textId="77777777" w:rsidR="003F517E" w:rsidRPr="00756D35" w:rsidRDefault="00BD0BCD">
            <w:pPr>
              <w:pStyle w:val="Compact"/>
              <w:rPr>
                <w:sz w:val="16"/>
                <w:szCs w:val="16"/>
                <w:rPrChange w:id="199" w:author="Jordan Watson" w:date="2021-08-13T14:28:00Z">
                  <w:rPr/>
                </w:rPrChange>
              </w:rPr>
            </w:pPr>
            <w:r w:rsidRPr="00756D35">
              <w:rPr>
                <w:sz w:val="16"/>
                <w:szCs w:val="16"/>
                <w:rPrChange w:id="200" w:author="Jordan Watson" w:date="2021-08-13T14:28:00Z">
                  <w:rPr/>
                </w:rPrChange>
              </w:rPr>
              <w:t>Southeastern Bering Sea</w:t>
            </w:r>
          </w:p>
        </w:tc>
        <w:tc>
          <w:tcPr>
            <w:tcW w:w="0" w:type="auto"/>
          </w:tcPr>
          <w:p w14:paraId="11997CE9" w14:textId="77777777" w:rsidR="003F517E" w:rsidRPr="00756D35" w:rsidRDefault="00BD0BCD">
            <w:pPr>
              <w:pStyle w:val="Compact"/>
              <w:rPr>
                <w:sz w:val="16"/>
                <w:szCs w:val="16"/>
                <w:rPrChange w:id="201" w:author="Jordan Watson" w:date="2021-08-13T14:28:00Z">
                  <w:rPr/>
                </w:rPrChange>
              </w:rPr>
            </w:pPr>
            <w:r w:rsidRPr="00756D35">
              <w:rPr>
                <w:sz w:val="16"/>
                <w:szCs w:val="16"/>
                <w:rPrChange w:id="202" w:author="Jordan Watson" w:date="2021-08-13T14:28:00Z">
                  <w:rPr/>
                </w:rPrChange>
              </w:rPr>
              <w:t>NA</w:t>
            </w:r>
          </w:p>
        </w:tc>
      </w:tr>
      <w:tr w:rsidR="003F517E" w:rsidRPr="00756D35" w14:paraId="74DAF0C4" w14:textId="77777777">
        <w:tc>
          <w:tcPr>
            <w:tcW w:w="0" w:type="auto"/>
          </w:tcPr>
          <w:p w14:paraId="33C62E97" w14:textId="77777777" w:rsidR="003F517E" w:rsidRPr="00756D35" w:rsidRDefault="00BD0BCD">
            <w:pPr>
              <w:pStyle w:val="Compact"/>
              <w:rPr>
                <w:sz w:val="16"/>
                <w:szCs w:val="16"/>
                <w:rPrChange w:id="203" w:author="Jordan Watson" w:date="2021-08-13T14:28:00Z">
                  <w:rPr/>
                </w:rPrChange>
              </w:rPr>
            </w:pPr>
            <w:r w:rsidRPr="00756D35">
              <w:rPr>
                <w:sz w:val="16"/>
                <w:szCs w:val="16"/>
                <w:rPrChange w:id="204" w:author="Jordan Watson" w:date="2021-08-13T14:28:00Z">
                  <w:rPr/>
                </w:rPrChange>
              </w:rPr>
              <w:t>105976</w:t>
            </w:r>
          </w:p>
        </w:tc>
        <w:tc>
          <w:tcPr>
            <w:tcW w:w="0" w:type="auto"/>
          </w:tcPr>
          <w:p w14:paraId="54F61977" w14:textId="77777777" w:rsidR="003F517E" w:rsidRPr="00756D35" w:rsidRDefault="00BD0BCD">
            <w:pPr>
              <w:pStyle w:val="Compact"/>
              <w:rPr>
                <w:sz w:val="16"/>
                <w:szCs w:val="16"/>
                <w:rPrChange w:id="205" w:author="Jordan Watson" w:date="2021-08-13T14:28:00Z">
                  <w:rPr/>
                </w:rPrChange>
              </w:rPr>
            </w:pPr>
            <w:r w:rsidRPr="00756D35">
              <w:rPr>
                <w:sz w:val="16"/>
                <w:szCs w:val="16"/>
                <w:rPrChange w:id="206" w:author="Jordan Watson" w:date="2021-08-13T14:28:00Z">
                  <w:rPr/>
                </w:rPrChange>
              </w:rPr>
              <w:t>FED</w:t>
            </w:r>
          </w:p>
        </w:tc>
        <w:tc>
          <w:tcPr>
            <w:tcW w:w="0" w:type="auto"/>
          </w:tcPr>
          <w:p w14:paraId="003BD66E" w14:textId="77777777" w:rsidR="003F517E" w:rsidRPr="00756D35" w:rsidRDefault="00BD0BCD">
            <w:pPr>
              <w:pStyle w:val="Compact"/>
              <w:rPr>
                <w:sz w:val="16"/>
                <w:szCs w:val="16"/>
                <w:rPrChange w:id="207" w:author="Jordan Watson" w:date="2021-08-13T14:28:00Z">
                  <w:rPr/>
                </w:rPrChange>
              </w:rPr>
            </w:pPr>
            <w:r w:rsidRPr="00756D35">
              <w:rPr>
                <w:sz w:val="16"/>
                <w:szCs w:val="16"/>
                <w:rPrChange w:id="208" w:author="Jordan Watson" w:date="2021-08-13T14:28:00Z">
                  <w:rPr/>
                </w:rPrChange>
              </w:rPr>
              <w:t>705600</w:t>
            </w:r>
          </w:p>
        </w:tc>
        <w:tc>
          <w:tcPr>
            <w:tcW w:w="0" w:type="auto"/>
          </w:tcPr>
          <w:p w14:paraId="129DF887" w14:textId="77777777" w:rsidR="003F517E" w:rsidRPr="00756D35" w:rsidRDefault="00BD0BCD">
            <w:pPr>
              <w:pStyle w:val="Compact"/>
              <w:jc w:val="right"/>
              <w:rPr>
                <w:sz w:val="16"/>
                <w:szCs w:val="16"/>
                <w:rPrChange w:id="209" w:author="Jordan Watson" w:date="2021-08-13T14:28:00Z">
                  <w:rPr/>
                </w:rPrChange>
              </w:rPr>
            </w:pPr>
            <w:r w:rsidRPr="00756D35">
              <w:rPr>
                <w:sz w:val="16"/>
                <w:szCs w:val="16"/>
                <w:rPrChange w:id="210" w:author="Jordan Watson" w:date="2021-08-13T14:28:00Z">
                  <w:rPr/>
                </w:rPrChange>
              </w:rPr>
              <w:t>-129</w:t>
            </w:r>
          </w:p>
        </w:tc>
        <w:tc>
          <w:tcPr>
            <w:tcW w:w="0" w:type="auto"/>
          </w:tcPr>
          <w:p w14:paraId="51542038" w14:textId="77777777" w:rsidR="003F517E" w:rsidRPr="00756D35" w:rsidRDefault="00BD0BCD">
            <w:pPr>
              <w:pStyle w:val="Compact"/>
              <w:jc w:val="right"/>
              <w:rPr>
                <w:sz w:val="16"/>
                <w:szCs w:val="16"/>
                <w:rPrChange w:id="211" w:author="Jordan Watson" w:date="2021-08-13T14:28:00Z">
                  <w:rPr/>
                </w:rPrChange>
              </w:rPr>
            </w:pPr>
            <w:r w:rsidRPr="00756D35">
              <w:rPr>
                <w:sz w:val="16"/>
                <w:szCs w:val="16"/>
                <w:rPrChange w:id="212" w:author="Jordan Watson" w:date="2021-08-13T14:28:00Z">
                  <w:rPr/>
                </w:rPrChange>
              </w:rPr>
              <w:t>-170.875</w:t>
            </w:r>
          </w:p>
        </w:tc>
        <w:tc>
          <w:tcPr>
            <w:tcW w:w="0" w:type="auto"/>
          </w:tcPr>
          <w:p w14:paraId="2364F000" w14:textId="77777777" w:rsidR="003F517E" w:rsidRPr="00756D35" w:rsidRDefault="00BD0BCD">
            <w:pPr>
              <w:pStyle w:val="Compact"/>
              <w:jc w:val="right"/>
              <w:rPr>
                <w:sz w:val="16"/>
                <w:szCs w:val="16"/>
                <w:rPrChange w:id="213" w:author="Jordan Watson" w:date="2021-08-13T14:28:00Z">
                  <w:rPr/>
                </w:rPrChange>
              </w:rPr>
            </w:pPr>
            <w:r w:rsidRPr="00756D35">
              <w:rPr>
                <w:sz w:val="16"/>
                <w:szCs w:val="16"/>
                <w:rPrChange w:id="214" w:author="Jordan Watson" w:date="2021-08-13T14:28:00Z">
                  <w:rPr/>
                </w:rPrChange>
              </w:rPr>
              <w:t>56.275</w:t>
            </w:r>
          </w:p>
        </w:tc>
        <w:tc>
          <w:tcPr>
            <w:tcW w:w="0" w:type="auto"/>
          </w:tcPr>
          <w:p w14:paraId="7257EC04" w14:textId="77777777" w:rsidR="003F517E" w:rsidRPr="00756D35" w:rsidRDefault="00BD0BCD">
            <w:pPr>
              <w:pStyle w:val="Compact"/>
              <w:rPr>
                <w:sz w:val="16"/>
                <w:szCs w:val="16"/>
                <w:rPrChange w:id="215" w:author="Jordan Watson" w:date="2021-08-13T14:28:00Z">
                  <w:rPr/>
                </w:rPrChange>
              </w:rPr>
            </w:pPr>
            <w:r w:rsidRPr="00756D35">
              <w:rPr>
                <w:sz w:val="16"/>
                <w:szCs w:val="16"/>
                <w:rPrChange w:id="216" w:author="Jordan Watson" w:date="2021-08-13T14:28:00Z">
                  <w:rPr/>
                </w:rPrChange>
              </w:rPr>
              <w:t>521</w:t>
            </w:r>
          </w:p>
        </w:tc>
        <w:tc>
          <w:tcPr>
            <w:tcW w:w="0" w:type="auto"/>
          </w:tcPr>
          <w:p w14:paraId="32064240" w14:textId="77777777" w:rsidR="003F517E" w:rsidRPr="00756D35" w:rsidRDefault="00BD0BCD">
            <w:pPr>
              <w:pStyle w:val="Compact"/>
              <w:rPr>
                <w:sz w:val="16"/>
                <w:szCs w:val="16"/>
                <w:rPrChange w:id="217" w:author="Jordan Watson" w:date="2021-08-13T14:28:00Z">
                  <w:rPr/>
                </w:rPrChange>
              </w:rPr>
            </w:pPr>
            <w:r w:rsidRPr="00756D35">
              <w:rPr>
                <w:sz w:val="16"/>
                <w:szCs w:val="16"/>
                <w:rPrChange w:id="218" w:author="Jordan Watson" w:date="2021-08-13T14:28:00Z">
                  <w:rPr/>
                </w:rPrChange>
              </w:rPr>
              <w:t>8</w:t>
            </w:r>
          </w:p>
        </w:tc>
        <w:tc>
          <w:tcPr>
            <w:tcW w:w="0" w:type="auto"/>
          </w:tcPr>
          <w:p w14:paraId="35286133" w14:textId="77777777" w:rsidR="003F517E" w:rsidRPr="00756D35" w:rsidRDefault="00BD0BCD">
            <w:pPr>
              <w:pStyle w:val="Compact"/>
              <w:rPr>
                <w:sz w:val="16"/>
                <w:szCs w:val="16"/>
                <w:rPrChange w:id="219" w:author="Jordan Watson" w:date="2021-08-13T14:28:00Z">
                  <w:rPr/>
                </w:rPrChange>
              </w:rPr>
            </w:pPr>
            <w:r w:rsidRPr="00756D35">
              <w:rPr>
                <w:sz w:val="16"/>
                <w:szCs w:val="16"/>
                <w:rPrChange w:id="220" w:author="Jordan Watson" w:date="2021-08-13T14:28:00Z">
                  <w:rPr/>
                </w:rPrChange>
              </w:rPr>
              <w:t>North outer shelf</w:t>
            </w:r>
          </w:p>
        </w:tc>
        <w:tc>
          <w:tcPr>
            <w:tcW w:w="0" w:type="auto"/>
          </w:tcPr>
          <w:p w14:paraId="6925B419" w14:textId="77777777" w:rsidR="003F517E" w:rsidRPr="00756D35" w:rsidRDefault="00BD0BCD">
            <w:pPr>
              <w:pStyle w:val="Compact"/>
              <w:rPr>
                <w:sz w:val="16"/>
                <w:szCs w:val="16"/>
                <w:rPrChange w:id="221" w:author="Jordan Watson" w:date="2021-08-13T14:28:00Z">
                  <w:rPr/>
                </w:rPrChange>
              </w:rPr>
            </w:pPr>
            <w:r w:rsidRPr="00756D35">
              <w:rPr>
                <w:sz w:val="16"/>
                <w:szCs w:val="16"/>
                <w:rPrChange w:id="222" w:author="Jordan Watson" w:date="2021-08-13T14:28:00Z">
                  <w:rPr/>
                </w:rPrChange>
              </w:rPr>
              <w:t>Eastern Bering Sea</w:t>
            </w:r>
          </w:p>
        </w:tc>
        <w:tc>
          <w:tcPr>
            <w:tcW w:w="0" w:type="auto"/>
          </w:tcPr>
          <w:p w14:paraId="667B035D" w14:textId="77777777" w:rsidR="003F517E" w:rsidRPr="00756D35" w:rsidRDefault="00BD0BCD">
            <w:pPr>
              <w:pStyle w:val="Compact"/>
              <w:rPr>
                <w:sz w:val="16"/>
                <w:szCs w:val="16"/>
                <w:rPrChange w:id="223" w:author="Jordan Watson" w:date="2021-08-13T14:28:00Z">
                  <w:rPr/>
                </w:rPrChange>
              </w:rPr>
            </w:pPr>
            <w:r w:rsidRPr="00756D35">
              <w:rPr>
                <w:sz w:val="16"/>
                <w:szCs w:val="16"/>
                <w:rPrChange w:id="224" w:author="Jordan Watson" w:date="2021-08-13T14:28:00Z">
                  <w:rPr/>
                </w:rPrChange>
              </w:rPr>
              <w:t>Southeastern Bering Sea</w:t>
            </w:r>
          </w:p>
        </w:tc>
        <w:tc>
          <w:tcPr>
            <w:tcW w:w="0" w:type="auto"/>
          </w:tcPr>
          <w:p w14:paraId="183CF049" w14:textId="77777777" w:rsidR="003F517E" w:rsidRPr="00756D35" w:rsidRDefault="00BD0BCD">
            <w:pPr>
              <w:pStyle w:val="Compact"/>
              <w:rPr>
                <w:sz w:val="16"/>
                <w:szCs w:val="16"/>
                <w:rPrChange w:id="225" w:author="Jordan Watson" w:date="2021-08-13T14:28:00Z">
                  <w:rPr/>
                </w:rPrChange>
              </w:rPr>
            </w:pPr>
            <w:r w:rsidRPr="00756D35">
              <w:rPr>
                <w:sz w:val="16"/>
                <w:szCs w:val="16"/>
                <w:rPrChange w:id="226" w:author="Jordan Watson" w:date="2021-08-13T14:28:00Z">
                  <w:rPr/>
                </w:rPrChange>
              </w:rPr>
              <w:t>NA</w:t>
            </w:r>
          </w:p>
        </w:tc>
      </w:tr>
    </w:tbl>
    <w:p w14:paraId="0E537DA7" w14:textId="77777777" w:rsidR="003F517E" w:rsidRDefault="00BD0BCD">
      <w:pPr>
        <w:pStyle w:val="BodyText"/>
      </w:pPr>
      <w:r>
        <w:rPr>
          <w:b/>
        </w:rPr>
        <w:t>SQL Code Input - 2</w:t>
      </w:r>
    </w:p>
    <w:p w14:paraId="34081941" w14:textId="77777777" w:rsidR="003F517E" w:rsidRDefault="00BD0BCD">
      <w:pPr>
        <w:pStyle w:val="SourceCode"/>
      </w:pPr>
      <w:r>
        <w:rPr>
          <w:rStyle w:val="CommentTok"/>
        </w:rPr>
        <w:t>-- CRW SST from the AKFIN Oracle database</w:t>
      </w:r>
      <w:r>
        <w:br/>
      </w:r>
      <w:r>
        <w:br/>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afsc.erddap_crw_sst </w:t>
      </w:r>
      <w:r>
        <w:br/>
      </w:r>
      <w:r>
        <w:rPr>
          <w:rStyle w:val="KeywordTok"/>
        </w:rPr>
        <w:t>where</w:t>
      </w:r>
      <w:r>
        <w:rPr>
          <w:rStyle w:val="NormalTok"/>
        </w:rPr>
        <w:t xml:space="preserve"> </w:t>
      </w:r>
      <w:r>
        <w:rPr>
          <w:rStyle w:val="KeywordTok"/>
        </w:rPr>
        <w:t>rownum</w:t>
      </w:r>
      <w:r>
        <w:rPr>
          <w:rStyle w:val="OperatorTok"/>
        </w:rPr>
        <w:t>&lt;=</w:t>
      </w:r>
      <w:r>
        <w:rPr>
          <w:rStyle w:val="DecValTok"/>
        </w:rPr>
        <w:t>5</w:t>
      </w:r>
    </w:p>
    <w:p w14:paraId="35BDA52F" w14:textId="77777777" w:rsidR="003F517E" w:rsidRDefault="00BD0BCD">
      <w:pPr>
        <w:pStyle w:val="TableCaption"/>
      </w:pPr>
      <w:r>
        <w:t>5 records</w:t>
      </w:r>
    </w:p>
    <w:tbl>
      <w:tblPr>
        <w:tblW w:w="0" w:type="pct"/>
        <w:tblLook w:val="07E0" w:firstRow="1" w:lastRow="1" w:firstColumn="1" w:lastColumn="1" w:noHBand="1" w:noVBand="1"/>
        <w:tblCaption w:val="5 records"/>
      </w:tblPr>
      <w:tblGrid>
        <w:gridCol w:w="2250"/>
        <w:gridCol w:w="1136"/>
        <w:gridCol w:w="857"/>
      </w:tblGrid>
      <w:tr w:rsidR="003F517E" w14:paraId="761F2A9B" w14:textId="77777777">
        <w:tc>
          <w:tcPr>
            <w:tcW w:w="0" w:type="auto"/>
            <w:tcBorders>
              <w:bottom w:val="single" w:sz="0" w:space="0" w:color="auto"/>
            </w:tcBorders>
            <w:vAlign w:val="bottom"/>
          </w:tcPr>
          <w:p w14:paraId="4776DC5B" w14:textId="77777777" w:rsidR="003F517E" w:rsidRDefault="00BD0BCD">
            <w:pPr>
              <w:pStyle w:val="Compact"/>
            </w:pPr>
            <w:r>
              <w:t>READ_DATE</w:t>
            </w:r>
          </w:p>
        </w:tc>
        <w:tc>
          <w:tcPr>
            <w:tcW w:w="0" w:type="auto"/>
            <w:tcBorders>
              <w:bottom w:val="single" w:sz="0" w:space="0" w:color="auto"/>
            </w:tcBorders>
            <w:vAlign w:val="bottom"/>
          </w:tcPr>
          <w:p w14:paraId="35F0788F" w14:textId="77777777" w:rsidR="003F517E" w:rsidRDefault="00BD0BCD">
            <w:pPr>
              <w:pStyle w:val="Compact"/>
            </w:pPr>
            <w:r>
              <w:t>CRW_ID</w:t>
            </w:r>
          </w:p>
        </w:tc>
        <w:tc>
          <w:tcPr>
            <w:tcW w:w="0" w:type="auto"/>
            <w:tcBorders>
              <w:bottom w:val="single" w:sz="0" w:space="0" w:color="auto"/>
            </w:tcBorders>
            <w:vAlign w:val="bottom"/>
          </w:tcPr>
          <w:p w14:paraId="654DD632" w14:textId="77777777" w:rsidR="003F517E" w:rsidRDefault="00BD0BCD">
            <w:pPr>
              <w:pStyle w:val="Compact"/>
              <w:jc w:val="right"/>
            </w:pPr>
            <w:r>
              <w:t>TEMP</w:t>
            </w:r>
          </w:p>
        </w:tc>
      </w:tr>
      <w:tr w:rsidR="003F517E" w14:paraId="773D70E0" w14:textId="77777777">
        <w:tc>
          <w:tcPr>
            <w:tcW w:w="0" w:type="auto"/>
          </w:tcPr>
          <w:p w14:paraId="24B27279" w14:textId="77777777" w:rsidR="003F517E" w:rsidRDefault="00BD0BCD">
            <w:pPr>
              <w:pStyle w:val="Compact"/>
            </w:pPr>
            <w:r>
              <w:t>1985-04-03 12:00:00</w:t>
            </w:r>
          </w:p>
        </w:tc>
        <w:tc>
          <w:tcPr>
            <w:tcW w:w="0" w:type="auto"/>
          </w:tcPr>
          <w:p w14:paraId="6CDE50AA" w14:textId="77777777" w:rsidR="003F517E" w:rsidRDefault="00BD0BCD">
            <w:pPr>
              <w:pStyle w:val="Compact"/>
            </w:pPr>
            <w:r>
              <w:t>66728</w:t>
            </w:r>
          </w:p>
        </w:tc>
        <w:tc>
          <w:tcPr>
            <w:tcW w:w="0" w:type="auto"/>
          </w:tcPr>
          <w:p w14:paraId="27C97941" w14:textId="77777777" w:rsidR="003F517E" w:rsidRDefault="00BD0BCD">
            <w:pPr>
              <w:pStyle w:val="Compact"/>
              <w:jc w:val="right"/>
            </w:pPr>
            <w:r>
              <w:t>-1.72</w:t>
            </w:r>
          </w:p>
        </w:tc>
      </w:tr>
      <w:tr w:rsidR="003F517E" w14:paraId="3AEDE18B" w14:textId="77777777">
        <w:tc>
          <w:tcPr>
            <w:tcW w:w="0" w:type="auto"/>
          </w:tcPr>
          <w:p w14:paraId="0B203F68" w14:textId="77777777" w:rsidR="003F517E" w:rsidRDefault="00BD0BCD">
            <w:pPr>
              <w:pStyle w:val="Compact"/>
            </w:pPr>
            <w:r>
              <w:t>1985-04-03 12:00:00</w:t>
            </w:r>
          </w:p>
        </w:tc>
        <w:tc>
          <w:tcPr>
            <w:tcW w:w="0" w:type="auto"/>
          </w:tcPr>
          <w:p w14:paraId="6F2D4056" w14:textId="77777777" w:rsidR="003F517E" w:rsidRDefault="00BD0BCD">
            <w:pPr>
              <w:pStyle w:val="Compact"/>
            </w:pPr>
            <w:r>
              <w:t>66729</w:t>
            </w:r>
          </w:p>
        </w:tc>
        <w:tc>
          <w:tcPr>
            <w:tcW w:w="0" w:type="auto"/>
          </w:tcPr>
          <w:p w14:paraId="360A0EFD" w14:textId="77777777" w:rsidR="003F517E" w:rsidRDefault="00BD0BCD">
            <w:pPr>
              <w:pStyle w:val="Compact"/>
              <w:jc w:val="right"/>
            </w:pPr>
            <w:r>
              <w:t>-1.72</w:t>
            </w:r>
          </w:p>
        </w:tc>
      </w:tr>
      <w:tr w:rsidR="003F517E" w14:paraId="3876D2D3" w14:textId="77777777">
        <w:tc>
          <w:tcPr>
            <w:tcW w:w="0" w:type="auto"/>
          </w:tcPr>
          <w:p w14:paraId="52F25EF9" w14:textId="77777777" w:rsidR="003F517E" w:rsidRDefault="00BD0BCD">
            <w:pPr>
              <w:pStyle w:val="Compact"/>
            </w:pPr>
            <w:r>
              <w:t>1985-04-03 12:00:00</w:t>
            </w:r>
          </w:p>
        </w:tc>
        <w:tc>
          <w:tcPr>
            <w:tcW w:w="0" w:type="auto"/>
          </w:tcPr>
          <w:p w14:paraId="37324941" w14:textId="77777777" w:rsidR="003F517E" w:rsidRDefault="00BD0BCD">
            <w:pPr>
              <w:pStyle w:val="Compact"/>
            </w:pPr>
            <w:r>
              <w:t>66730</w:t>
            </w:r>
          </w:p>
        </w:tc>
        <w:tc>
          <w:tcPr>
            <w:tcW w:w="0" w:type="auto"/>
          </w:tcPr>
          <w:p w14:paraId="1F311171" w14:textId="77777777" w:rsidR="003F517E" w:rsidRDefault="00BD0BCD">
            <w:pPr>
              <w:pStyle w:val="Compact"/>
              <w:jc w:val="right"/>
            </w:pPr>
            <w:r>
              <w:t>-1.71</w:t>
            </w:r>
          </w:p>
        </w:tc>
      </w:tr>
      <w:tr w:rsidR="003F517E" w14:paraId="06D81127" w14:textId="77777777">
        <w:tc>
          <w:tcPr>
            <w:tcW w:w="0" w:type="auto"/>
          </w:tcPr>
          <w:p w14:paraId="4182BA06" w14:textId="77777777" w:rsidR="003F517E" w:rsidRDefault="00BD0BCD">
            <w:pPr>
              <w:pStyle w:val="Compact"/>
            </w:pPr>
            <w:r>
              <w:t>1985-04-03 12:00:00</w:t>
            </w:r>
          </w:p>
        </w:tc>
        <w:tc>
          <w:tcPr>
            <w:tcW w:w="0" w:type="auto"/>
          </w:tcPr>
          <w:p w14:paraId="4F275C0F" w14:textId="77777777" w:rsidR="003F517E" w:rsidRDefault="00BD0BCD">
            <w:pPr>
              <w:pStyle w:val="Compact"/>
            </w:pPr>
            <w:r>
              <w:t>66731</w:t>
            </w:r>
          </w:p>
        </w:tc>
        <w:tc>
          <w:tcPr>
            <w:tcW w:w="0" w:type="auto"/>
          </w:tcPr>
          <w:p w14:paraId="34038A29" w14:textId="77777777" w:rsidR="003F517E" w:rsidRDefault="00BD0BCD">
            <w:pPr>
              <w:pStyle w:val="Compact"/>
              <w:jc w:val="right"/>
            </w:pPr>
            <w:r>
              <w:t>-1.70</w:t>
            </w:r>
          </w:p>
        </w:tc>
      </w:tr>
      <w:tr w:rsidR="003F517E" w14:paraId="5EC3AF6E" w14:textId="77777777">
        <w:tc>
          <w:tcPr>
            <w:tcW w:w="0" w:type="auto"/>
          </w:tcPr>
          <w:p w14:paraId="2A16B8DF" w14:textId="77777777" w:rsidR="003F517E" w:rsidRDefault="00BD0BCD">
            <w:pPr>
              <w:pStyle w:val="Compact"/>
            </w:pPr>
            <w:r>
              <w:t>1985-04-03 12:00:00</w:t>
            </w:r>
          </w:p>
        </w:tc>
        <w:tc>
          <w:tcPr>
            <w:tcW w:w="0" w:type="auto"/>
          </w:tcPr>
          <w:p w14:paraId="44BF033A" w14:textId="77777777" w:rsidR="003F517E" w:rsidRDefault="00BD0BCD">
            <w:pPr>
              <w:pStyle w:val="Compact"/>
            </w:pPr>
            <w:r>
              <w:t>66732</w:t>
            </w:r>
          </w:p>
        </w:tc>
        <w:tc>
          <w:tcPr>
            <w:tcW w:w="0" w:type="auto"/>
          </w:tcPr>
          <w:p w14:paraId="6EEB9518" w14:textId="77777777" w:rsidR="003F517E" w:rsidRDefault="00BD0BCD">
            <w:pPr>
              <w:pStyle w:val="Compact"/>
              <w:jc w:val="right"/>
            </w:pPr>
            <w:r>
              <w:t>-1.69</w:t>
            </w:r>
          </w:p>
        </w:tc>
      </w:tr>
    </w:tbl>
    <w:p w14:paraId="142DF697" w14:textId="77777777" w:rsidR="003F517E" w:rsidRDefault="00BD0BCD">
      <w:pPr>
        <w:pStyle w:val="BodyText"/>
      </w:pPr>
      <w:r>
        <w:rPr>
          <w:b/>
        </w:rPr>
        <w:t>SQL Code Input - 3</w:t>
      </w:r>
    </w:p>
    <w:p w14:paraId="4259BA59" w14:textId="77777777" w:rsidR="003F517E" w:rsidRDefault="00BD0BCD">
      <w:pPr>
        <w:pStyle w:val="SourceCode"/>
      </w:pPr>
      <w:r>
        <w:rPr>
          <w:rStyle w:val="CommentTok"/>
        </w:rPr>
        <w:t>-- query SST (“TEMP”) data that fall within a crab management area and add a field for “Year”</w:t>
      </w:r>
      <w:r>
        <w:br/>
      </w:r>
      <w:r>
        <w:br/>
      </w:r>
      <w:r>
        <w:rPr>
          <w:rStyle w:val="KeywordTok"/>
        </w:rPr>
        <w:t>select</w:t>
      </w:r>
      <w:r>
        <w:rPr>
          <w:rStyle w:val="NormalTok"/>
        </w:rPr>
        <w:t xml:space="preserve"> read_date,</w:t>
      </w:r>
      <w:r>
        <w:br/>
      </w:r>
      <w:r>
        <w:rPr>
          <w:rStyle w:val="NormalTok"/>
        </w:rPr>
        <w:t xml:space="preserve">        temp,</w:t>
      </w:r>
      <w:r>
        <w:br/>
      </w:r>
      <w:r>
        <w:rPr>
          <w:rStyle w:val="NormalTok"/>
        </w:rPr>
        <w:t xml:space="preserve">        </w:t>
      </w:r>
      <w:r>
        <w:rPr>
          <w:rStyle w:val="FunctionTok"/>
        </w:rPr>
        <w:t>to_char</w:t>
      </w:r>
      <w:r>
        <w:rPr>
          <w:rStyle w:val="NormalTok"/>
        </w:rPr>
        <w:t>(read_date,</w:t>
      </w:r>
      <w:r>
        <w:rPr>
          <w:rStyle w:val="StringTok"/>
        </w:rPr>
        <w:t>'YYYY'</w:t>
      </w:r>
      <w:r>
        <w:rPr>
          <w:rStyle w:val="NormalTok"/>
        </w:rPr>
        <w:t xml:space="preserve">) </w:t>
      </w:r>
      <w:r>
        <w:rPr>
          <w:rStyle w:val="KeywordTok"/>
        </w:rPr>
        <w:t>as</w:t>
      </w:r>
      <w:r>
        <w:rPr>
          <w:rStyle w:val="NormalTok"/>
        </w:rPr>
        <w:t xml:space="preserve"> </w:t>
      </w:r>
      <w:r>
        <w:rPr>
          <w:rStyle w:val="DataTypeTok"/>
        </w:rPr>
        <w:t>Year</w:t>
      </w:r>
      <w:r>
        <w:rPr>
          <w:rStyle w:val="NormalTok"/>
        </w:rPr>
        <w:t>,</w:t>
      </w:r>
      <w:r>
        <w:br/>
      </w:r>
      <w:r>
        <w:rPr>
          <w:rStyle w:val="NormalTok"/>
        </w:rPr>
        <w:t xml:space="preserve">        crab</w:t>
      </w:r>
      <w:r>
        <w:br/>
      </w:r>
      <w:r>
        <w:rPr>
          <w:rStyle w:val="KeywordTok"/>
        </w:rPr>
        <w:t>from</w:t>
      </w:r>
      <w:r>
        <w:rPr>
          <w:rStyle w:val="NormalTok"/>
        </w:rPr>
        <w:t xml:space="preserve">   afsc.erddap_crw_sst a</w:t>
      </w:r>
      <w:r>
        <w:br/>
      </w:r>
      <w:r>
        <w:rPr>
          <w:rStyle w:val="KeywordTok"/>
        </w:rPr>
        <w:t>INNER</w:t>
      </w:r>
      <w:r>
        <w:rPr>
          <w:rStyle w:val="NormalTok"/>
        </w:rPr>
        <w:t xml:space="preserve"> </w:t>
      </w:r>
      <w:r>
        <w:rPr>
          <w:rStyle w:val="KeywordTok"/>
        </w:rPr>
        <w:t>JOIN</w:t>
      </w:r>
      <w:r>
        <w:rPr>
          <w:rStyle w:val="NormalTok"/>
        </w:rPr>
        <w:t xml:space="preserve"> (</w:t>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afsc.erddap_crw_sst_spatial_lookup</w:t>
      </w:r>
      <w:r>
        <w:br/>
      </w:r>
      <w:r>
        <w:rPr>
          <w:rStyle w:val="KeywordTok"/>
        </w:rPr>
        <w:lastRenderedPageBreak/>
        <w:t>where</w:t>
      </w:r>
      <w:r>
        <w:rPr>
          <w:rStyle w:val="NormalTok"/>
        </w:rPr>
        <w:t xml:space="preserve"> crab </w:t>
      </w:r>
      <w:r>
        <w:rPr>
          <w:rStyle w:val="OperatorTok"/>
        </w:rPr>
        <w:t>&lt;&gt;</w:t>
      </w:r>
      <w:r>
        <w:rPr>
          <w:rStyle w:val="NormalTok"/>
        </w:rPr>
        <w:t xml:space="preserve"> </w:t>
      </w:r>
      <w:r>
        <w:rPr>
          <w:rStyle w:val="StringTok"/>
        </w:rPr>
        <w:t>'NA'</w:t>
      </w:r>
      <w:r>
        <w:rPr>
          <w:rStyle w:val="NormalTok"/>
        </w:rPr>
        <w:t>) b</w:t>
      </w:r>
      <w:r>
        <w:br/>
      </w:r>
      <w:r>
        <w:rPr>
          <w:rStyle w:val="KeywordTok"/>
        </w:rPr>
        <w:t>ON</w:t>
      </w:r>
      <w:r>
        <w:rPr>
          <w:rStyle w:val="NormalTok"/>
        </w:rPr>
        <w:t xml:space="preserve"> a.crw_id </w:t>
      </w:r>
      <w:r>
        <w:rPr>
          <w:rStyle w:val="OperatorTok"/>
        </w:rPr>
        <w:t>=</w:t>
      </w:r>
      <w:r>
        <w:rPr>
          <w:rStyle w:val="NormalTok"/>
        </w:rPr>
        <w:t>b.</w:t>
      </w:r>
      <w:r>
        <w:rPr>
          <w:rStyle w:val="KeywordTok"/>
        </w:rPr>
        <w:t>id</w:t>
      </w:r>
      <w:r>
        <w:br/>
      </w:r>
      <w:r>
        <w:rPr>
          <w:rStyle w:val="KeywordTok"/>
        </w:rPr>
        <w:t>where</w:t>
      </w:r>
      <w:r>
        <w:rPr>
          <w:rStyle w:val="NormalTok"/>
        </w:rPr>
        <w:t xml:space="preserve"> </w:t>
      </w:r>
      <w:r>
        <w:rPr>
          <w:rStyle w:val="KeywordTok"/>
        </w:rPr>
        <w:t>rownum</w:t>
      </w:r>
      <w:r>
        <w:rPr>
          <w:rStyle w:val="OperatorTok"/>
        </w:rPr>
        <w:t>&lt;=</w:t>
      </w:r>
      <w:r>
        <w:rPr>
          <w:rStyle w:val="DecValTok"/>
        </w:rPr>
        <w:t>5</w:t>
      </w:r>
    </w:p>
    <w:p w14:paraId="074ECAB7" w14:textId="77777777" w:rsidR="003F517E" w:rsidRDefault="00BD0BCD">
      <w:pPr>
        <w:pStyle w:val="TableCaption"/>
      </w:pPr>
      <w:r>
        <w:t>5 records</w:t>
      </w:r>
    </w:p>
    <w:tbl>
      <w:tblPr>
        <w:tblW w:w="0" w:type="pct"/>
        <w:tblLook w:val="07E0" w:firstRow="1" w:lastRow="1" w:firstColumn="1" w:lastColumn="1" w:noHBand="1" w:noVBand="1"/>
        <w:tblCaption w:val="5 records"/>
      </w:tblPr>
      <w:tblGrid>
        <w:gridCol w:w="2250"/>
        <w:gridCol w:w="857"/>
        <w:gridCol w:w="870"/>
        <w:gridCol w:w="870"/>
      </w:tblGrid>
      <w:tr w:rsidR="003F517E" w14:paraId="49963CF7" w14:textId="77777777">
        <w:tc>
          <w:tcPr>
            <w:tcW w:w="0" w:type="auto"/>
            <w:tcBorders>
              <w:bottom w:val="single" w:sz="0" w:space="0" w:color="auto"/>
            </w:tcBorders>
            <w:vAlign w:val="bottom"/>
          </w:tcPr>
          <w:p w14:paraId="74C394E9" w14:textId="77777777" w:rsidR="003F517E" w:rsidRDefault="00BD0BCD">
            <w:pPr>
              <w:pStyle w:val="Compact"/>
            </w:pPr>
            <w:r>
              <w:t>READ_DATE</w:t>
            </w:r>
          </w:p>
        </w:tc>
        <w:tc>
          <w:tcPr>
            <w:tcW w:w="0" w:type="auto"/>
            <w:tcBorders>
              <w:bottom w:val="single" w:sz="0" w:space="0" w:color="auto"/>
            </w:tcBorders>
            <w:vAlign w:val="bottom"/>
          </w:tcPr>
          <w:p w14:paraId="0E34A4F6" w14:textId="77777777" w:rsidR="003F517E" w:rsidRDefault="00BD0BCD">
            <w:pPr>
              <w:pStyle w:val="Compact"/>
              <w:jc w:val="right"/>
            </w:pPr>
            <w:r>
              <w:t>TEMP</w:t>
            </w:r>
          </w:p>
        </w:tc>
        <w:tc>
          <w:tcPr>
            <w:tcW w:w="0" w:type="auto"/>
            <w:tcBorders>
              <w:bottom w:val="single" w:sz="0" w:space="0" w:color="auto"/>
            </w:tcBorders>
            <w:vAlign w:val="bottom"/>
          </w:tcPr>
          <w:p w14:paraId="14A91DA7" w14:textId="77777777" w:rsidR="003F517E" w:rsidRDefault="00BD0BCD">
            <w:pPr>
              <w:pStyle w:val="Compact"/>
            </w:pPr>
            <w:r>
              <w:t>YEAR</w:t>
            </w:r>
          </w:p>
        </w:tc>
        <w:tc>
          <w:tcPr>
            <w:tcW w:w="0" w:type="auto"/>
            <w:tcBorders>
              <w:bottom w:val="single" w:sz="0" w:space="0" w:color="auto"/>
            </w:tcBorders>
            <w:vAlign w:val="bottom"/>
          </w:tcPr>
          <w:p w14:paraId="36E3508F" w14:textId="77777777" w:rsidR="003F517E" w:rsidRDefault="00BD0BCD">
            <w:pPr>
              <w:pStyle w:val="Compact"/>
            </w:pPr>
            <w:r>
              <w:t>CRAB</w:t>
            </w:r>
          </w:p>
        </w:tc>
      </w:tr>
      <w:tr w:rsidR="003F517E" w14:paraId="1C4E0296" w14:textId="77777777">
        <w:tc>
          <w:tcPr>
            <w:tcW w:w="0" w:type="auto"/>
          </w:tcPr>
          <w:p w14:paraId="23ADA05B" w14:textId="77777777" w:rsidR="003F517E" w:rsidRDefault="00BD0BCD">
            <w:pPr>
              <w:pStyle w:val="Compact"/>
            </w:pPr>
            <w:r>
              <w:t>2009-01-01 12:00:00</w:t>
            </w:r>
          </w:p>
        </w:tc>
        <w:tc>
          <w:tcPr>
            <w:tcW w:w="0" w:type="auto"/>
          </w:tcPr>
          <w:p w14:paraId="56ED879E" w14:textId="77777777" w:rsidR="003F517E" w:rsidRDefault="00BD0BCD">
            <w:pPr>
              <w:pStyle w:val="Compact"/>
              <w:jc w:val="right"/>
            </w:pPr>
            <w:r>
              <w:t>3.08</w:t>
            </w:r>
          </w:p>
        </w:tc>
        <w:tc>
          <w:tcPr>
            <w:tcW w:w="0" w:type="auto"/>
          </w:tcPr>
          <w:p w14:paraId="717899F4" w14:textId="77777777" w:rsidR="003F517E" w:rsidRDefault="00BD0BCD">
            <w:pPr>
              <w:pStyle w:val="Compact"/>
            </w:pPr>
            <w:r>
              <w:t>2009</w:t>
            </w:r>
          </w:p>
        </w:tc>
        <w:tc>
          <w:tcPr>
            <w:tcW w:w="0" w:type="auto"/>
          </w:tcPr>
          <w:p w14:paraId="3AB71283" w14:textId="77777777" w:rsidR="003F517E" w:rsidRDefault="00BD0BCD">
            <w:pPr>
              <w:pStyle w:val="Compact"/>
            </w:pPr>
            <w:r>
              <w:t>bb</w:t>
            </w:r>
          </w:p>
        </w:tc>
      </w:tr>
      <w:tr w:rsidR="003F517E" w14:paraId="2B731F3C" w14:textId="77777777">
        <w:tc>
          <w:tcPr>
            <w:tcW w:w="0" w:type="auto"/>
          </w:tcPr>
          <w:p w14:paraId="77C5E38B" w14:textId="77777777" w:rsidR="003F517E" w:rsidRDefault="00BD0BCD">
            <w:pPr>
              <w:pStyle w:val="Compact"/>
            </w:pPr>
            <w:r>
              <w:t>2009-01-02 12:00:00</w:t>
            </w:r>
          </w:p>
        </w:tc>
        <w:tc>
          <w:tcPr>
            <w:tcW w:w="0" w:type="auto"/>
          </w:tcPr>
          <w:p w14:paraId="7DB74E64" w14:textId="77777777" w:rsidR="003F517E" w:rsidRDefault="00BD0BCD">
            <w:pPr>
              <w:pStyle w:val="Compact"/>
              <w:jc w:val="right"/>
            </w:pPr>
            <w:r>
              <w:t>3.49</w:t>
            </w:r>
          </w:p>
        </w:tc>
        <w:tc>
          <w:tcPr>
            <w:tcW w:w="0" w:type="auto"/>
          </w:tcPr>
          <w:p w14:paraId="7C475F1D" w14:textId="77777777" w:rsidR="003F517E" w:rsidRDefault="00BD0BCD">
            <w:pPr>
              <w:pStyle w:val="Compact"/>
            </w:pPr>
            <w:r>
              <w:t>2009</w:t>
            </w:r>
          </w:p>
        </w:tc>
        <w:tc>
          <w:tcPr>
            <w:tcW w:w="0" w:type="auto"/>
          </w:tcPr>
          <w:p w14:paraId="5918E76D" w14:textId="77777777" w:rsidR="003F517E" w:rsidRDefault="00BD0BCD">
            <w:pPr>
              <w:pStyle w:val="Compact"/>
            </w:pPr>
            <w:r>
              <w:t>bb</w:t>
            </w:r>
          </w:p>
        </w:tc>
      </w:tr>
      <w:tr w:rsidR="003F517E" w14:paraId="0E4CD299" w14:textId="77777777">
        <w:tc>
          <w:tcPr>
            <w:tcW w:w="0" w:type="auto"/>
          </w:tcPr>
          <w:p w14:paraId="7A820414" w14:textId="77777777" w:rsidR="003F517E" w:rsidRDefault="00BD0BCD">
            <w:pPr>
              <w:pStyle w:val="Compact"/>
            </w:pPr>
            <w:r>
              <w:t>2009-01-03 12:00:00</w:t>
            </w:r>
          </w:p>
        </w:tc>
        <w:tc>
          <w:tcPr>
            <w:tcW w:w="0" w:type="auto"/>
          </w:tcPr>
          <w:p w14:paraId="68E377D0" w14:textId="77777777" w:rsidR="003F517E" w:rsidRDefault="00BD0BCD">
            <w:pPr>
              <w:pStyle w:val="Compact"/>
              <w:jc w:val="right"/>
            </w:pPr>
            <w:r>
              <w:t>4.00</w:t>
            </w:r>
          </w:p>
        </w:tc>
        <w:tc>
          <w:tcPr>
            <w:tcW w:w="0" w:type="auto"/>
          </w:tcPr>
          <w:p w14:paraId="79784CD6" w14:textId="77777777" w:rsidR="003F517E" w:rsidRDefault="00BD0BCD">
            <w:pPr>
              <w:pStyle w:val="Compact"/>
            </w:pPr>
            <w:r>
              <w:t>2009</w:t>
            </w:r>
          </w:p>
        </w:tc>
        <w:tc>
          <w:tcPr>
            <w:tcW w:w="0" w:type="auto"/>
          </w:tcPr>
          <w:p w14:paraId="1728ABA0" w14:textId="77777777" w:rsidR="003F517E" w:rsidRDefault="00BD0BCD">
            <w:pPr>
              <w:pStyle w:val="Compact"/>
            </w:pPr>
            <w:r>
              <w:t>bb</w:t>
            </w:r>
          </w:p>
        </w:tc>
      </w:tr>
      <w:tr w:rsidR="003F517E" w14:paraId="4B576017" w14:textId="77777777">
        <w:tc>
          <w:tcPr>
            <w:tcW w:w="0" w:type="auto"/>
          </w:tcPr>
          <w:p w14:paraId="3437F746" w14:textId="77777777" w:rsidR="003F517E" w:rsidRDefault="00BD0BCD">
            <w:pPr>
              <w:pStyle w:val="Compact"/>
            </w:pPr>
            <w:r>
              <w:t>2009-01-09 12:00:00</w:t>
            </w:r>
          </w:p>
        </w:tc>
        <w:tc>
          <w:tcPr>
            <w:tcW w:w="0" w:type="auto"/>
          </w:tcPr>
          <w:p w14:paraId="6215FB0A" w14:textId="77777777" w:rsidR="003F517E" w:rsidRDefault="00BD0BCD">
            <w:pPr>
              <w:pStyle w:val="Compact"/>
              <w:jc w:val="right"/>
            </w:pPr>
            <w:r>
              <w:t>2.79</w:t>
            </w:r>
          </w:p>
        </w:tc>
        <w:tc>
          <w:tcPr>
            <w:tcW w:w="0" w:type="auto"/>
          </w:tcPr>
          <w:p w14:paraId="004C9AD5" w14:textId="77777777" w:rsidR="003F517E" w:rsidRDefault="00BD0BCD">
            <w:pPr>
              <w:pStyle w:val="Compact"/>
            </w:pPr>
            <w:r>
              <w:t>2009</w:t>
            </w:r>
          </w:p>
        </w:tc>
        <w:tc>
          <w:tcPr>
            <w:tcW w:w="0" w:type="auto"/>
          </w:tcPr>
          <w:p w14:paraId="15DC9BF2" w14:textId="77777777" w:rsidR="003F517E" w:rsidRDefault="00BD0BCD">
            <w:pPr>
              <w:pStyle w:val="Compact"/>
            </w:pPr>
            <w:r>
              <w:t>bb</w:t>
            </w:r>
          </w:p>
        </w:tc>
      </w:tr>
      <w:tr w:rsidR="003F517E" w14:paraId="37E80370" w14:textId="77777777">
        <w:tc>
          <w:tcPr>
            <w:tcW w:w="0" w:type="auto"/>
          </w:tcPr>
          <w:p w14:paraId="720E3E02" w14:textId="77777777" w:rsidR="003F517E" w:rsidRDefault="00BD0BCD">
            <w:pPr>
              <w:pStyle w:val="Compact"/>
            </w:pPr>
            <w:r>
              <w:t>2009-01-04 12:00:00</w:t>
            </w:r>
          </w:p>
        </w:tc>
        <w:tc>
          <w:tcPr>
            <w:tcW w:w="0" w:type="auto"/>
          </w:tcPr>
          <w:p w14:paraId="276DB51C" w14:textId="77777777" w:rsidR="003F517E" w:rsidRDefault="00BD0BCD">
            <w:pPr>
              <w:pStyle w:val="Compact"/>
              <w:jc w:val="right"/>
            </w:pPr>
            <w:r>
              <w:t>4.11</w:t>
            </w:r>
          </w:p>
        </w:tc>
        <w:tc>
          <w:tcPr>
            <w:tcW w:w="0" w:type="auto"/>
          </w:tcPr>
          <w:p w14:paraId="36C9B9AE" w14:textId="77777777" w:rsidR="003F517E" w:rsidRDefault="00BD0BCD">
            <w:pPr>
              <w:pStyle w:val="Compact"/>
            </w:pPr>
            <w:r>
              <w:t>2009</w:t>
            </w:r>
          </w:p>
        </w:tc>
        <w:tc>
          <w:tcPr>
            <w:tcW w:w="0" w:type="auto"/>
          </w:tcPr>
          <w:p w14:paraId="73E51F20" w14:textId="77777777" w:rsidR="003F517E" w:rsidRDefault="00BD0BCD">
            <w:pPr>
              <w:pStyle w:val="Compact"/>
            </w:pPr>
            <w:r>
              <w:t>bb</w:t>
            </w:r>
          </w:p>
        </w:tc>
      </w:tr>
    </w:tbl>
    <w:p w14:paraId="5AD8C06B" w14:textId="77777777" w:rsidR="003F517E" w:rsidRDefault="00BD0BCD">
      <w:pPr>
        <w:pStyle w:val="BodyText"/>
      </w:pPr>
      <w:r>
        <w:rPr>
          <w:b/>
        </w:rPr>
        <w:t>R / SQL Code Input - 1</w:t>
      </w:r>
    </w:p>
    <w:p w14:paraId="485AB5D1" w14:textId="77777777" w:rsidR="003F517E" w:rsidRDefault="00BD0BCD">
      <w:pPr>
        <w:pStyle w:val="SourceCode"/>
      </w:pPr>
      <w:r>
        <w:rPr>
          <w:rStyle w:val="CommentTok"/>
        </w:rPr>
        <w:t>#Plotted query of Bristol Bay crab management area SST data averaged daily and plotted with default smoothing.</w:t>
      </w:r>
      <w:r>
        <w:br/>
      </w:r>
      <w:r>
        <w:br/>
      </w:r>
      <w:r>
        <w:rPr>
          <w:rStyle w:val="KeywordTok"/>
        </w:rPr>
        <w:t>dbFetch</w:t>
      </w:r>
      <w:r>
        <w:rPr>
          <w:rStyle w:val="NormalTok"/>
        </w:rPr>
        <w:t>(</w:t>
      </w:r>
      <w:r>
        <w:rPr>
          <w:rStyle w:val="KeywordTok"/>
        </w:rPr>
        <w:t>dbSendQuery</w:t>
      </w:r>
      <w:r>
        <w:rPr>
          <w:rStyle w:val="NormalTok"/>
        </w:rPr>
        <w:t>(con,</w:t>
      </w:r>
      <w:r>
        <w:br/>
      </w:r>
      <w:r>
        <w:rPr>
          <w:rStyle w:val="NormalTok"/>
        </w:rPr>
        <w:t xml:space="preserve">                    </w:t>
      </w:r>
      <w:r>
        <w:rPr>
          <w:rStyle w:val="KeywordTok"/>
        </w:rPr>
        <w:t>paste0</w:t>
      </w:r>
      <w:r>
        <w:rPr>
          <w:rStyle w:val="NormalTok"/>
        </w:rPr>
        <w:t>(</w:t>
      </w:r>
      <w:r>
        <w:rPr>
          <w:rStyle w:val="StringTok"/>
        </w:rPr>
        <w:t>"select read_date,</w:t>
      </w:r>
      <w:r>
        <w:br/>
      </w:r>
      <w:r>
        <w:rPr>
          <w:rStyle w:val="StringTok"/>
        </w:rPr>
        <w:t xml:space="preserve">                                   round(avg(temp),2) as sst,</w:t>
      </w:r>
      <w:r>
        <w:br/>
      </w:r>
      <w:r>
        <w:rPr>
          <w:rStyle w:val="StringTok"/>
        </w:rPr>
        <w:t xml:space="preserve">                                   crab</w:t>
      </w:r>
      <w:r>
        <w:br/>
      </w:r>
      <w:r>
        <w:rPr>
          <w:rStyle w:val="StringTok"/>
        </w:rPr>
        <w:t xml:space="preserve">                            from afsc.erddap_crw_sst a</w:t>
      </w:r>
      <w:r>
        <w:br/>
      </w:r>
      <w:r>
        <w:rPr>
          <w:rStyle w:val="StringTok"/>
        </w:rPr>
        <w:t xml:space="preserve">                            INNER JOIN (select * </w:t>
      </w:r>
      <w:r>
        <w:br/>
      </w:r>
      <w:r>
        <w:rPr>
          <w:rStyle w:val="StringTok"/>
        </w:rPr>
        <w:t xml:space="preserve">                                      from afsc.erddap_crw_sst_spatial_lookup</w:t>
      </w:r>
      <w:r>
        <w:br/>
      </w:r>
      <w:r>
        <w:rPr>
          <w:rStyle w:val="StringTok"/>
        </w:rPr>
        <w:t xml:space="preserve">                                      where crab = 'bb') b</w:t>
      </w:r>
      <w:r>
        <w:br/>
      </w:r>
      <w:r>
        <w:rPr>
          <w:rStyle w:val="StringTok"/>
        </w:rPr>
        <w:t xml:space="preserve">                            ON a.crw_id = b.id </w:t>
      </w:r>
      <w:r>
        <w:br/>
      </w:r>
      <w:r>
        <w:rPr>
          <w:rStyle w:val="StringTok"/>
        </w:rPr>
        <w:t xml:space="preserve">                            group by </w:t>
      </w:r>
      <w:r>
        <w:br/>
      </w:r>
      <w:r>
        <w:rPr>
          <w:rStyle w:val="StringTok"/>
        </w:rPr>
        <w:t xml:space="preserve">                               crab,</w:t>
      </w:r>
      <w:r>
        <w:br/>
      </w:r>
      <w:r>
        <w:rPr>
          <w:rStyle w:val="StringTok"/>
        </w:rPr>
        <w:t xml:space="preserve">                               read_date"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(READ_DATE,SST)) </w:t>
      </w:r>
      <w:r>
        <w:rPr>
          <w:rStyle w:val="OperatorTok"/>
        </w:rPr>
        <w:t>+</w:t>
      </w:r>
      <w:r>
        <w:rPr>
          <w:rStyle w:val="StringTok"/>
        </w:rPr>
        <w:t xml:space="preserve"> </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geom_smooth</w:t>
      </w:r>
      <w:r>
        <w:rPr>
          <w:rStyle w:val="NormalTok"/>
        </w:rPr>
        <w:t>()</w:t>
      </w:r>
    </w:p>
    <w:p w14:paraId="5AFDF0CF" w14:textId="77777777" w:rsidR="003F517E" w:rsidRDefault="00BD0BCD">
      <w:pPr>
        <w:pStyle w:val="FirstParagraph"/>
      </w:pPr>
      <w:r>
        <w:rPr>
          <w:noProof/>
        </w:rPr>
        <w:lastRenderedPageBreak/>
        <w:drawing>
          <wp:inline distT="0" distB="0" distL="0" distR="0" wp14:anchorId="0C24E31D" wp14:editId="7E2999B6">
            <wp:extent cx="5544151"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Query_CRW_Crab_plot-1.png"/>
                    <pic:cNvPicPr>
                      <a:picLocks noChangeAspect="1" noChangeArrowheads="1"/>
                    </pic:cNvPicPr>
                  </pic:nvPicPr>
                  <pic:blipFill>
                    <a:blip r:embed="rId18"/>
                    <a:stretch>
                      <a:fillRect/>
                    </a:stretch>
                  </pic:blipFill>
                  <pic:spPr bwMode="auto">
                    <a:xfrm>
                      <a:off x="0" y="0"/>
                      <a:ext cx="5544151" cy="3696101"/>
                    </a:xfrm>
                    <a:prstGeom prst="rect">
                      <a:avLst/>
                    </a:prstGeom>
                    <a:noFill/>
                    <a:ln w="9525">
                      <a:noFill/>
                      <a:headEnd/>
                      <a:tailEnd/>
                    </a:ln>
                  </pic:spPr>
                </pic:pic>
              </a:graphicData>
            </a:graphic>
          </wp:inline>
        </w:drawing>
      </w:r>
    </w:p>
    <w:p w14:paraId="5B0C25E4" w14:textId="77777777" w:rsidR="003F517E" w:rsidRDefault="00BD0BCD">
      <w:pPr>
        <w:pStyle w:val="BodyText"/>
      </w:pPr>
      <w:r>
        <w:rPr>
          <w:b/>
        </w:rPr>
        <w:t>R / SQL Code Input - 2</w:t>
      </w:r>
    </w:p>
    <w:p w14:paraId="7C167CDB" w14:textId="77777777" w:rsidR="003F517E" w:rsidRDefault="00BD0BCD">
      <w:pPr>
        <w:pStyle w:val="SourceCode"/>
      </w:pPr>
      <w:r>
        <w:rPr>
          <w:rStyle w:val="CommentTok"/>
        </w:rPr>
        <w:t>#Query OISST temperature for the Eastern Gulf of Alaska on 4th of July 2021 and plot heatmap</w:t>
      </w:r>
      <w:r>
        <w:br/>
      </w:r>
      <w:r>
        <w:rPr>
          <w:rStyle w:val="NormalTok"/>
        </w:rPr>
        <w:t>oisst&lt;-</w:t>
      </w:r>
      <w:r>
        <w:rPr>
          <w:rStyle w:val="KeywordTok"/>
        </w:rPr>
        <w:t>dbFetch</w:t>
      </w:r>
      <w:r>
        <w:rPr>
          <w:rStyle w:val="NormalTok"/>
        </w:rPr>
        <w:t>(</w:t>
      </w:r>
      <w:r>
        <w:rPr>
          <w:rStyle w:val="KeywordTok"/>
        </w:rPr>
        <w:t>dbSendQuery</w:t>
      </w:r>
      <w:r>
        <w:rPr>
          <w:rStyle w:val="NormalTok"/>
        </w:rPr>
        <w:t>(con,</w:t>
      </w:r>
      <w:r>
        <w:br/>
      </w:r>
      <w:r>
        <w:rPr>
          <w:rStyle w:val="NormalTok"/>
        </w:rPr>
        <w:t xml:space="preserve">                    </w:t>
      </w:r>
      <w:r>
        <w:rPr>
          <w:rStyle w:val="KeywordTok"/>
        </w:rPr>
        <w:t>paste0</w:t>
      </w:r>
      <w:r>
        <w:rPr>
          <w:rStyle w:val="NormalTok"/>
        </w:rPr>
        <w:t>(</w:t>
      </w:r>
      <w:r>
        <w:rPr>
          <w:rStyle w:val="StringTok"/>
        </w:rPr>
        <w:t>"select read_date, temp, ecosystem_sub, longitude, latitude</w:t>
      </w:r>
      <w:r>
        <w:br/>
      </w:r>
      <w:r>
        <w:rPr>
          <w:rStyle w:val="StringTok"/>
        </w:rPr>
        <w:t xml:space="preserve">                            from afsc.erddap_oi_sst a                            </w:t>
      </w:r>
      <w:r>
        <w:br/>
      </w:r>
      <w:r>
        <w:rPr>
          <w:rStyle w:val="StringTok"/>
        </w:rPr>
        <w:t xml:space="preserve">                            INNER JOIN (select * </w:t>
      </w:r>
      <w:r>
        <w:br/>
      </w:r>
      <w:r>
        <w:rPr>
          <w:rStyle w:val="StringTok"/>
        </w:rPr>
        <w:t xml:space="preserve">                                      from afsc.erddap_oi_sst_spatial_lookup</w:t>
      </w:r>
      <w:r>
        <w:br/>
      </w:r>
      <w:r>
        <w:rPr>
          <w:rStyle w:val="StringTok"/>
        </w:rPr>
        <w:t xml:space="preserve">                                      where ecosystem_sub = 'Eastern Gulf of Alaska') b</w:t>
      </w:r>
      <w:r>
        <w:br/>
      </w:r>
      <w:r>
        <w:rPr>
          <w:rStyle w:val="StringTok"/>
        </w:rPr>
        <w:t xml:space="preserve">                            ON a.oi_id = b.id</w:t>
      </w:r>
      <w:r>
        <w:br/>
      </w:r>
      <w:r>
        <w:rPr>
          <w:rStyle w:val="StringTok"/>
        </w:rPr>
        <w:t xml:space="preserve">                            where read_date='04-JUL-09'"</w:t>
      </w:r>
      <w:r>
        <w:rPr>
          <w:rStyle w:val="NormalTok"/>
        </w:rPr>
        <w:t>)))</w:t>
      </w:r>
      <w:r>
        <w:br/>
      </w:r>
      <w:r>
        <w:rPr>
          <w:rStyle w:val="CommentTok"/>
        </w:rPr>
        <w:t>#import basemap polygon</w:t>
      </w:r>
      <w:r>
        <w:br/>
      </w:r>
      <w:r>
        <w:rPr>
          <w:rStyle w:val="NormalTok"/>
        </w:rPr>
        <w:t>BASE&lt;-</w:t>
      </w:r>
      <w:r>
        <w:rPr>
          <w:rStyle w:val="KeywordTok"/>
        </w:rPr>
        <w:t>tidy</w:t>
      </w:r>
      <w:r>
        <w:rPr>
          <w:rStyle w:val="NormalTok"/>
        </w:rPr>
        <w:t>(</w:t>
      </w:r>
      <w:r>
        <w:rPr>
          <w:rStyle w:val="KeywordTok"/>
        </w:rPr>
        <w:t>readOGR</w:t>
      </w:r>
      <w:r>
        <w:rPr>
          <w:rStyle w:val="NormalTok"/>
        </w:rPr>
        <w:t>(</w:t>
      </w:r>
      <w:r>
        <w:rPr>
          <w:rStyle w:val="DataTypeTok"/>
        </w:rPr>
        <w:t>dsn=</w:t>
      </w:r>
      <w:r>
        <w:rPr>
          <w:rStyle w:val="StringTok"/>
        </w:rPr>
        <w:t>"Data"</w:t>
      </w:r>
      <w:r>
        <w:rPr>
          <w:rStyle w:val="NormalTok"/>
        </w:rPr>
        <w:t>,</w:t>
      </w:r>
      <w:r>
        <w:br/>
      </w:r>
      <w:r>
        <w:rPr>
          <w:rStyle w:val="NormalTok"/>
        </w:rPr>
        <w:t xml:space="preserve">                        </w:t>
      </w:r>
      <w:r>
        <w:rPr>
          <w:rStyle w:val="DataTypeTok"/>
        </w:rPr>
        <w:t>layer=</w:t>
      </w:r>
      <w:r>
        <w:rPr>
          <w:rStyle w:val="StringTok"/>
        </w:rPr>
        <w:t>"AKbasemap"</w:t>
      </w:r>
      <w:r>
        <w:rPr>
          <w:rStyle w:val="NormalTok"/>
        </w:rPr>
        <w:t>,</w:t>
      </w:r>
      <w:r>
        <w:br/>
      </w:r>
      <w:r>
        <w:rPr>
          <w:rStyle w:val="NormalTok"/>
        </w:rPr>
        <w:t xml:space="preserve">                        </w:t>
      </w:r>
      <w:r>
        <w:rPr>
          <w:rStyle w:val="DataTypeTok"/>
        </w:rPr>
        <w:t>verbose=</w:t>
      </w:r>
      <w:r>
        <w:rPr>
          <w:rStyle w:val="OtherTok"/>
        </w:rPr>
        <w:t>FALSE</w:t>
      </w:r>
      <w:r>
        <w:rPr>
          <w:rStyle w:val="NormalTok"/>
        </w:rPr>
        <w:t xml:space="preserve">)) </w:t>
      </w:r>
      <w:r>
        <w:rPr>
          <w:rStyle w:val="CommentTok"/>
        </w:rPr>
        <w:t># Load basemap</w:t>
      </w:r>
      <w:r>
        <w:br/>
      </w:r>
      <w:r>
        <w:lastRenderedPageBreak/>
        <w:br/>
      </w:r>
      <w:r>
        <w:rPr>
          <w:rStyle w:val="KeywordTok"/>
        </w:rPr>
        <w:t>ggplot</w:t>
      </w:r>
      <w:r>
        <w:rPr>
          <w:rStyle w:val="NormalTok"/>
        </w:rPr>
        <w:t>()</w:t>
      </w:r>
      <w:r>
        <w:rPr>
          <w:rStyle w:val="OperatorTok"/>
        </w:rPr>
        <w:t>+</w:t>
      </w:r>
      <w:r>
        <w:rPr>
          <w:rStyle w:val="KeywordTok"/>
        </w:rPr>
        <w:t>geom_tile</w:t>
      </w:r>
      <w:r>
        <w:rPr>
          <w:rStyle w:val="NormalTok"/>
        </w:rPr>
        <w:t>(</w:t>
      </w:r>
      <w:r>
        <w:rPr>
          <w:rStyle w:val="DataTypeTok"/>
        </w:rPr>
        <w:t>data=</w:t>
      </w:r>
      <w:r>
        <w:rPr>
          <w:rStyle w:val="NormalTok"/>
        </w:rPr>
        <w:t xml:space="preserve">oisst, </w:t>
      </w:r>
      <w:r>
        <w:rPr>
          <w:rStyle w:val="KeywordTok"/>
        </w:rPr>
        <w:t>aes</w:t>
      </w:r>
      <w:r>
        <w:rPr>
          <w:rStyle w:val="NormalTok"/>
        </w:rPr>
        <w:t xml:space="preserve">(LONGITUDE, LATITUDE, </w:t>
      </w:r>
      <w:r>
        <w:rPr>
          <w:rStyle w:val="DataTypeTok"/>
        </w:rPr>
        <w:t>fill=</w:t>
      </w:r>
      <w:r>
        <w:rPr>
          <w:rStyle w:val="NormalTok"/>
        </w:rPr>
        <w:t>TEMP))</w:t>
      </w:r>
      <w:r>
        <w:rPr>
          <w:rStyle w:val="OperatorTok"/>
        </w:rPr>
        <w:t>+</w:t>
      </w:r>
      <w:r>
        <w:br/>
      </w:r>
      <w:r>
        <w:rPr>
          <w:rStyle w:val="StringTok"/>
        </w:rPr>
        <w:t xml:space="preserve">    </w:t>
      </w:r>
      <w:r>
        <w:rPr>
          <w:rStyle w:val="KeywordTok"/>
        </w:rPr>
        <w:t>geom_polygon</w:t>
      </w:r>
      <w:r>
        <w:rPr>
          <w:rStyle w:val="NormalTok"/>
        </w:rPr>
        <w:t>(</w:t>
      </w:r>
      <w:r>
        <w:rPr>
          <w:rStyle w:val="DataTypeTok"/>
        </w:rPr>
        <w:t>data=</w:t>
      </w:r>
      <w:r>
        <w:rPr>
          <w:rStyle w:val="NormalTok"/>
        </w:rPr>
        <w:t>BASE,</w:t>
      </w:r>
      <w:r>
        <w:rPr>
          <w:rStyle w:val="KeywordTok"/>
        </w:rPr>
        <w:t>aes</w:t>
      </w:r>
      <w:r>
        <w:rPr>
          <w:rStyle w:val="NormalTok"/>
        </w:rPr>
        <w:t>(</w:t>
      </w:r>
      <w:r>
        <w:rPr>
          <w:rStyle w:val="DataTypeTok"/>
        </w:rPr>
        <w:t>x=</w:t>
      </w:r>
      <w:r>
        <w:rPr>
          <w:rStyle w:val="NormalTok"/>
        </w:rPr>
        <w:t>long,</w:t>
      </w:r>
      <w:r>
        <w:rPr>
          <w:rStyle w:val="DataTypeTok"/>
        </w:rPr>
        <w:t>y=</w:t>
      </w:r>
      <w:r>
        <w:rPr>
          <w:rStyle w:val="NormalTok"/>
        </w:rPr>
        <w:t>lat,</w:t>
      </w:r>
      <w:r>
        <w:rPr>
          <w:rStyle w:val="DataTypeTok"/>
        </w:rPr>
        <w:t>group=</w:t>
      </w:r>
      <w:r>
        <w:rPr>
          <w:rStyle w:val="KeywordTok"/>
        </w:rPr>
        <w:t>factor</w:t>
      </w:r>
      <w:r>
        <w:rPr>
          <w:rStyle w:val="NormalTok"/>
        </w:rPr>
        <w:t>(group)),</w:t>
      </w:r>
      <w:r>
        <w:rPr>
          <w:rStyle w:val="DataTypeTok"/>
        </w:rPr>
        <w:t>fill=</w:t>
      </w:r>
      <w:r>
        <w:rPr>
          <w:rStyle w:val="StringTok"/>
        </w:rPr>
        <w:t>"gray40"</w:t>
      </w:r>
      <w:r>
        <w:rPr>
          <w:rStyle w:val="NormalTok"/>
        </w:rPr>
        <w:t>)</w:t>
      </w:r>
      <w:r>
        <w:rPr>
          <w:rStyle w:val="OperatorTok"/>
        </w:rPr>
        <w:t>+</w:t>
      </w:r>
      <w:r>
        <w:br/>
      </w:r>
      <w:r>
        <w:rPr>
          <w:rStyle w:val="StringTok"/>
        </w:rPr>
        <w:t xml:space="preserve">    </w:t>
      </w:r>
      <w:r>
        <w:rPr>
          <w:rStyle w:val="KeywordTok"/>
        </w:rPr>
        <w:t>xlim</w:t>
      </w:r>
      <w:r>
        <w:rPr>
          <w:rStyle w:val="NormalTok"/>
        </w:rPr>
        <w:t>(</w:t>
      </w:r>
      <w:r>
        <w:rPr>
          <w:rStyle w:val="KeywordTok"/>
        </w:rPr>
        <w:t>c</w:t>
      </w:r>
      <w:r>
        <w:rPr>
          <w:rStyle w:val="NormalTok"/>
        </w:rPr>
        <w:t>(</w:t>
      </w:r>
      <w:r>
        <w:rPr>
          <w:rStyle w:val="OperatorTok"/>
        </w:rPr>
        <w:t>-</w:t>
      </w:r>
      <w:r>
        <w:rPr>
          <w:rStyle w:val="DecValTok"/>
        </w:rPr>
        <w:t>145</w:t>
      </w:r>
      <w:r>
        <w:rPr>
          <w:rStyle w:val="NormalTok"/>
        </w:rPr>
        <w:t>,</w:t>
      </w:r>
      <w:r>
        <w:rPr>
          <w:rStyle w:val="OperatorTok"/>
        </w:rPr>
        <w:t>-</w:t>
      </w:r>
      <w:r>
        <w:rPr>
          <w:rStyle w:val="DecValTok"/>
        </w:rPr>
        <w:t>130</w:t>
      </w:r>
      <w:r>
        <w:rPr>
          <w:rStyle w:val="NormalTok"/>
        </w:rPr>
        <w:t>))</w:t>
      </w:r>
      <w:r>
        <w:rPr>
          <w:rStyle w:val="OperatorTok"/>
        </w:rPr>
        <w:t>+</w:t>
      </w:r>
      <w:r>
        <w:rPr>
          <w:rStyle w:val="KeywordTok"/>
        </w:rPr>
        <w:t>ylim</w:t>
      </w:r>
      <w:r>
        <w:rPr>
          <w:rStyle w:val="NormalTok"/>
        </w:rPr>
        <w:t>(</w:t>
      </w:r>
      <w:r>
        <w:rPr>
          <w:rStyle w:val="KeywordTok"/>
        </w:rPr>
        <w:t>c</w:t>
      </w:r>
      <w:r>
        <w:rPr>
          <w:rStyle w:val="NormalTok"/>
        </w:rPr>
        <w:t>(</w:t>
      </w:r>
      <w:r>
        <w:rPr>
          <w:rStyle w:val="DecValTok"/>
        </w:rPr>
        <w:t>53</w:t>
      </w:r>
      <w:r>
        <w:rPr>
          <w:rStyle w:val="NormalTok"/>
        </w:rPr>
        <w:t>,</w:t>
      </w:r>
      <w:r>
        <w:rPr>
          <w:rStyle w:val="DecValTok"/>
        </w:rPr>
        <w:t>60</w:t>
      </w:r>
      <w:r>
        <w:rPr>
          <w:rStyle w:val="NormalTok"/>
        </w:rPr>
        <w:t>))</w:t>
      </w:r>
      <w:r>
        <w:rPr>
          <w:rStyle w:val="OperatorTok"/>
        </w:rPr>
        <w:t>+</w:t>
      </w:r>
      <w:r>
        <w:br/>
      </w:r>
      <w:r>
        <w:rPr>
          <w:rStyle w:val="StringTok"/>
        </w:rPr>
        <w:t xml:space="preserve">    </w:t>
      </w:r>
      <w:r>
        <w:rPr>
          <w:rStyle w:val="KeywordTok"/>
        </w:rPr>
        <w:t>scale_fill_viridis_c</w:t>
      </w:r>
      <w:r>
        <w:rPr>
          <w:rStyle w:val="NormalTok"/>
        </w:rPr>
        <w:t>()</w:t>
      </w:r>
      <w:r>
        <w:rPr>
          <w:rStyle w:val="OperatorTok"/>
        </w:rPr>
        <w:t>+</w:t>
      </w:r>
      <w:r>
        <w:br/>
      </w:r>
      <w:r>
        <w:rPr>
          <w:rStyle w:val="StringTok"/>
        </w:rPr>
        <w:t xml:space="preserve">    </w:t>
      </w:r>
      <w:r>
        <w:rPr>
          <w:rStyle w:val="KeywordTok"/>
        </w:rPr>
        <w:t>theme_bw</w:t>
      </w:r>
      <w:r>
        <w:rPr>
          <w:rStyle w:val="NormalTok"/>
        </w:rPr>
        <w:t>()</w:t>
      </w:r>
    </w:p>
    <w:p w14:paraId="05C0E662" w14:textId="77777777" w:rsidR="003F517E" w:rsidRDefault="00BD0BCD">
      <w:pPr>
        <w:pStyle w:val="FirstParagraph"/>
      </w:pPr>
      <w:r>
        <w:rPr>
          <w:noProof/>
        </w:rPr>
        <w:drawing>
          <wp:inline distT="0" distB="0" distL="0" distR="0" wp14:anchorId="1CFAD494" wp14:editId="5DB9F62C">
            <wp:extent cx="5544151"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Query_OI_SST_Heatmap-1.png"/>
                    <pic:cNvPicPr>
                      <a:picLocks noChangeAspect="1" noChangeArrowheads="1"/>
                    </pic:cNvPicPr>
                  </pic:nvPicPr>
                  <pic:blipFill>
                    <a:blip r:embed="rId19"/>
                    <a:stretch>
                      <a:fillRect/>
                    </a:stretch>
                  </pic:blipFill>
                  <pic:spPr bwMode="auto">
                    <a:xfrm>
                      <a:off x="0" y="0"/>
                      <a:ext cx="5544151" cy="3696101"/>
                    </a:xfrm>
                    <a:prstGeom prst="rect">
                      <a:avLst/>
                    </a:prstGeom>
                    <a:noFill/>
                    <a:ln w="9525">
                      <a:noFill/>
                      <a:headEnd/>
                      <a:tailEnd/>
                    </a:ln>
                  </pic:spPr>
                </pic:pic>
              </a:graphicData>
            </a:graphic>
          </wp:inline>
        </w:drawing>
      </w:r>
    </w:p>
    <w:p w14:paraId="5452E4CA" w14:textId="77777777" w:rsidR="003F517E" w:rsidRDefault="00BD0BCD">
      <w:pPr>
        <w:pStyle w:val="BodyText"/>
      </w:pPr>
      <w:r>
        <w:t>I don’t actually have access to council.comprehensive_obs_v though I can access council.comprehensive_obs</w:t>
      </w:r>
    </w:p>
    <w:p w14:paraId="0B1FF327" w14:textId="77777777" w:rsidR="003F517E" w:rsidRDefault="00BD0BCD">
      <w:pPr>
        <w:pStyle w:val="BodyText"/>
      </w:pPr>
      <w:r>
        <w:t>Probably sufficient below to just make a histogram of SST where sharks are caught? mursst %&gt;% ggplot(aes(SST)) + geom_histogram() But I’m happy with whatever really - I’ll leave that to you!</w:t>
      </w:r>
    </w:p>
    <w:p w14:paraId="63BFC382" w14:textId="77777777" w:rsidR="003F517E" w:rsidRDefault="00BD0BCD">
      <w:pPr>
        <w:pStyle w:val="BodyText"/>
      </w:pPr>
      <w:r>
        <w:rPr>
          <w:b/>
        </w:rPr>
        <w:t>R / SQL Code Input - 3</w:t>
      </w:r>
    </w:p>
    <w:p w14:paraId="4EBC2FBD" w14:textId="77777777" w:rsidR="003F517E" w:rsidRDefault="00BD0BCD">
      <w:pPr>
        <w:pStyle w:val="SourceCode"/>
      </w:pPr>
      <w:r>
        <w:rPr>
          <w:rStyle w:val="CommentTok"/>
        </w:rPr>
        <w:t>#Connect MUR SST with observer data to model whether SST influenced salmon shark catch in the GOA trawl fleet</w:t>
      </w:r>
      <w:r>
        <w:br/>
      </w:r>
      <w:r>
        <w:rPr>
          <w:rStyle w:val="NormalTok"/>
        </w:rPr>
        <w:t xml:space="preserve">  </w:t>
      </w:r>
      <w:r>
        <w:rPr>
          <w:rStyle w:val="CommentTok"/>
        </w:rPr>
        <w:t>#Fortunately AKFIN already connected observer data with MUR SST in the comp</w:t>
      </w:r>
      <w:r>
        <w:rPr>
          <w:rStyle w:val="CommentTok"/>
        </w:rPr>
        <w:lastRenderedPageBreak/>
        <w:t>rehensive observer data view so we can just query that</w:t>
      </w:r>
      <w:r>
        <w:br/>
      </w:r>
      <w:r>
        <w:rPr>
          <w:rStyle w:val="NormalTok"/>
        </w:rPr>
        <w:t xml:space="preserve">  </w:t>
      </w:r>
      <w:r>
        <w:rPr>
          <w:rStyle w:val="CommentTok"/>
        </w:rPr>
        <w:t>#Data are limited to GOA (not AI) and pelagic trawl gear</w:t>
      </w:r>
      <w:r>
        <w:br/>
      </w:r>
      <w:r>
        <w:rPr>
          <w:rStyle w:val="NormalTok"/>
        </w:rPr>
        <w:t>mursst&lt;-</w:t>
      </w:r>
      <w:r>
        <w:rPr>
          <w:rStyle w:val="KeywordTok"/>
        </w:rPr>
        <w:t>dbFetch</w:t>
      </w:r>
      <w:r>
        <w:rPr>
          <w:rStyle w:val="NormalTok"/>
        </w:rPr>
        <w:t>(</w:t>
      </w:r>
      <w:r>
        <w:rPr>
          <w:rStyle w:val="KeywordTok"/>
        </w:rPr>
        <w:t>dbSendQuery</w:t>
      </w:r>
      <w:r>
        <w:rPr>
          <w:rStyle w:val="NormalTok"/>
        </w:rPr>
        <w:t>(con,</w:t>
      </w:r>
      <w:r>
        <w:br/>
      </w:r>
      <w:r>
        <w:rPr>
          <w:rStyle w:val="NormalTok"/>
        </w:rPr>
        <w:t xml:space="preserve">                            </w:t>
      </w:r>
      <w:r>
        <w:rPr>
          <w:rStyle w:val="KeywordTok"/>
        </w:rPr>
        <w:t>paste0</w:t>
      </w:r>
      <w:r>
        <w:rPr>
          <w:rStyle w:val="NormalTok"/>
        </w:rPr>
        <w:t>(</w:t>
      </w:r>
      <w:r>
        <w:br/>
      </w:r>
      <w:r>
        <w:rPr>
          <w:rStyle w:val="NormalTok"/>
        </w:rPr>
        <w:t xml:space="preserve">                              </w:t>
      </w:r>
      <w:r>
        <w:rPr>
          <w:rStyle w:val="StringTok"/>
        </w:rPr>
        <w:t>"select distinct(a.haul_join), a.avg_sst_celsius as SST, b.obs_specie_code</w:t>
      </w:r>
      <w:r>
        <w:br/>
      </w:r>
      <w:r>
        <w:rPr>
          <w:rStyle w:val="StringTok"/>
        </w:rPr>
        <w:t xml:space="preserve">                                from council.comprehensive_obs a</w:t>
      </w:r>
      <w:r>
        <w:br/>
      </w:r>
      <w:r>
        <w:rPr>
          <w:rStyle w:val="StringTok"/>
        </w:rPr>
        <w:t xml:space="preserve">                                left join (select obs_specie_code, haul_join</w:t>
      </w:r>
      <w:r>
        <w:br/>
      </w:r>
      <w:r>
        <w:rPr>
          <w:rStyle w:val="StringTok"/>
        </w:rPr>
        <w:t xml:space="preserve">                                from council.comprehensive_obs </w:t>
      </w:r>
      <w:r>
        <w:br/>
      </w:r>
      <w:r>
        <w:rPr>
          <w:rStyle w:val="StringTok"/>
        </w:rPr>
        <w:t xml:space="preserve">                                where obs_specie_code=67) b</w:t>
      </w:r>
      <w:r>
        <w:br/>
      </w:r>
      <w:r>
        <w:rPr>
          <w:rStyle w:val="StringTok"/>
        </w:rPr>
        <w:t xml:space="preserve">                                on a.haul_join=b.haul_join</w:t>
      </w:r>
      <w:r>
        <w:br/>
      </w:r>
      <w:r>
        <w:rPr>
          <w:rStyle w:val="StringTok"/>
        </w:rPr>
        <w:t xml:space="preserve">                                where a.reporting_area_code&gt;= 620 and</w:t>
      </w:r>
      <w:r>
        <w:br/>
      </w:r>
      <w:r>
        <w:rPr>
          <w:rStyle w:val="StringTok"/>
        </w:rPr>
        <w:t xml:space="preserve">                                a.avg_sst_celsius&gt;0 and</w:t>
      </w:r>
      <w:r>
        <w:br/>
      </w:r>
      <w:r>
        <w:rPr>
          <w:rStyle w:val="StringTok"/>
        </w:rPr>
        <w:t xml:space="preserve">                                a.akr_gear_code = 'PTR'"</w:t>
      </w:r>
      <w:r>
        <w:rPr>
          <w:rStyle w:val="NormalTok"/>
        </w:rPr>
        <w:t>)))</w:t>
      </w:r>
      <w:r>
        <w:br/>
      </w:r>
      <w:r>
        <w:br/>
      </w:r>
      <w:r>
        <w:rPr>
          <w:rStyle w:val="NormalTok"/>
        </w:rPr>
        <w:t xml:space="preserve">mursst&lt;-mursst </w:t>
      </w:r>
      <w:r>
        <w:rPr>
          <w:rStyle w:val="OperatorTok"/>
        </w:rPr>
        <w:t>%&gt;%</w:t>
      </w:r>
      <w:r>
        <w:rPr>
          <w:rStyle w:val="StringTok"/>
        </w:rPr>
        <w:t xml:space="preserve"> </w:t>
      </w:r>
      <w:r>
        <w:rPr>
          <w:rStyle w:val="KeywordTok"/>
        </w:rPr>
        <w:t>mutate</w:t>
      </w:r>
      <w:r>
        <w:rPr>
          <w:rStyle w:val="NormalTok"/>
        </w:rPr>
        <w:t>(</w:t>
      </w:r>
      <w:r>
        <w:rPr>
          <w:rStyle w:val="DataTypeTok"/>
        </w:rPr>
        <w:t>shark=</w:t>
      </w:r>
      <w:r>
        <w:rPr>
          <w:rStyle w:val="KeywordTok"/>
        </w:rPr>
        <w:t>ifelse</w:t>
      </w:r>
      <w:r>
        <w:rPr>
          <w:rStyle w:val="NormalTok"/>
        </w:rPr>
        <w:t>(</w:t>
      </w:r>
      <w:r>
        <w:rPr>
          <w:rStyle w:val="KeywordTok"/>
        </w:rPr>
        <w:t>is.na</w:t>
      </w:r>
      <w:r>
        <w:rPr>
          <w:rStyle w:val="NormalTok"/>
        </w:rPr>
        <w:t>(OBS_SPECIE_CODE),</w:t>
      </w:r>
      <w:r>
        <w:rPr>
          <w:rStyle w:val="DecValTok"/>
        </w:rPr>
        <w:t>0</w:t>
      </w:r>
      <w:r>
        <w:rPr>
          <w:rStyle w:val="NormalTok"/>
        </w:rPr>
        <w:t>,</w:t>
      </w:r>
      <w:r>
        <w:rPr>
          <w:rStyle w:val="DecValTok"/>
        </w:rPr>
        <w:t>1</w:t>
      </w:r>
      <w:r>
        <w:rPr>
          <w:rStyle w:val="NormalTok"/>
        </w:rPr>
        <w:t>))</w:t>
      </w:r>
      <w:r>
        <w:br/>
      </w:r>
      <w:r>
        <w:rPr>
          <w:rStyle w:val="NormalTok"/>
        </w:rPr>
        <w:t>model&lt;-</w:t>
      </w:r>
      <w:r>
        <w:rPr>
          <w:rStyle w:val="KeywordTok"/>
        </w:rPr>
        <w:t>glm</w:t>
      </w:r>
      <w:r>
        <w:rPr>
          <w:rStyle w:val="NormalTok"/>
        </w:rPr>
        <w:t>(shark</w:t>
      </w:r>
      <w:r>
        <w:rPr>
          <w:rStyle w:val="OperatorTok"/>
        </w:rPr>
        <w:t>~</w:t>
      </w:r>
      <w:r>
        <w:rPr>
          <w:rStyle w:val="NormalTok"/>
        </w:rPr>
        <w:t xml:space="preserve">SST, </w:t>
      </w:r>
      <w:r>
        <w:rPr>
          <w:rStyle w:val="DataTypeTok"/>
        </w:rPr>
        <w:t>data=</w:t>
      </w:r>
      <w:r>
        <w:rPr>
          <w:rStyle w:val="NormalTok"/>
        </w:rPr>
        <w:t xml:space="preserve">mursst, </w:t>
      </w:r>
      <w:r>
        <w:rPr>
          <w:rStyle w:val="DataTypeTok"/>
        </w:rPr>
        <w:t>family=</w:t>
      </w:r>
      <w:r>
        <w:rPr>
          <w:rStyle w:val="StringTok"/>
        </w:rPr>
        <w:t>"binomial"</w:t>
      </w:r>
      <w:r>
        <w:rPr>
          <w:rStyle w:val="NormalTok"/>
        </w:rPr>
        <w:t>)</w:t>
      </w:r>
      <w:r>
        <w:br/>
      </w:r>
      <w:r>
        <w:rPr>
          <w:rStyle w:val="KeywordTok"/>
        </w:rPr>
        <w:t>summary</w:t>
      </w:r>
      <w:r>
        <w:rPr>
          <w:rStyle w:val="NormalTok"/>
        </w:rPr>
        <w:t xml:space="preserve">(model)  </w:t>
      </w:r>
    </w:p>
    <w:p w14:paraId="24803383" w14:textId="77777777" w:rsidR="003F517E" w:rsidRDefault="00BD0BCD">
      <w:pPr>
        <w:pStyle w:val="SourceCode"/>
      </w:pPr>
      <w:r>
        <w:rPr>
          <w:rStyle w:val="VerbatimChar"/>
        </w:rPr>
        <w:t xml:space="preserve">## </w:t>
      </w:r>
      <w:r>
        <w:br/>
      </w:r>
      <w:r>
        <w:rPr>
          <w:rStyle w:val="VerbatimChar"/>
        </w:rPr>
        <w:t>## Call:</w:t>
      </w:r>
      <w:r>
        <w:br/>
      </w:r>
      <w:r>
        <w:rPr>
          <w:rStyle w:val="VerbatimChar"/>
        </w:rPr>
        <w:t>## glm(formula = shark ~ SST, family = "binomial", data = mursst)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-0.3926  -0.2395  -0.1987  -0.1611   3.0547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-4.92816    0.17248 -28.573  &lt; 2e-16 ***</w:t>
      </w:r>
      <w:r>
        <w:br/>
      </w:r>
      <w:r>
        <w:rPr>
          <w:rStyle w:val="VerbatimChar"/>
        </w:rPr>
        <w:t>## SST          0.13953    0.01773   7.868 3.61e-15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(Dispersion parameter for binomial family taken to be 1)</w:t>
      </w:r>
      <w:r>
        <w:br/>
      </w:r>
      <w:r>
        <w:rPr>
          <w:rStyle w:val="VerbatimChar"/>
        </w:rPr>
        <w:t xml:space="preserve">## </w:t>
      </w:r>
      <w:r>
        <w:br/>
      </w:r>
      <w:r>
        <w:rPr>
          <w:rStyle w:val="VerbatimChar"/>
        </w:rPr>
        <w:t>##     Null deviance: 2602.3  on 12096  degrees of freedom</w:t>
      </w:r>
      <w:r>
        <w:br/>
      </w:r>
      <w:r>
        <w:rPr>
          <w:rStyle w:val="VerbatimChar"/>
        </w:rPr>
        <w:t>## Residual deviance: 2539.7  on 12095  degrees of freedom</w:t>
      </w:r>
      <w:r>
        <w:br/>
      </w:r>
      <w:r>
        <w:rPr>
          <w:rStyle w:val="VerbatimChar"/>
        </w:rPr>
        <w:t>## AIC: 2543.7</w:t>
      </w:r>
      <w:r>
        <w:br/>
      </w:r>
      <w:r>
        <w:rPr>
          <w:rStyle w:val="VerbatimChar"/>
        </w:rPr>
        <w:t xml:space="preserve">## </w:t>
      </w:r>
      <w:r>
        <w:br/>
      </w:r>
      <w:r>
        <w:rPr>
          <w:rStyle w:val="VerbatimChar"/>
        </w:rPr>
        <w:t>## Number of Fisher Scoring iterations: 7</w:t>
      </w:r>
    </w:p>
    <w:p w14:paraId="6544F7DD" w14:textId="77777777" w:rsidR="003F517E" w:rsidRDefault="00BD0BCD">
      <w:pPr>
        <w:pStyle w:val="SourceCode"/>
      </w:pPr>
      <w:r>
        <w:rPr>
          <w:rStyle w:val="NormalTok"/>
        </w:rPr>
        <w:t>dummy&lt;-</w:t>
      </w:r>
      <w:r>
        <w:rPr>
          <w:rStyle w:val="KeywordTok"/>
        </w:rPr>
        <w:t>data.frame</w:t>
      </w:r>
      <w:r>
        <w:rPr>
          <w:rStyle w:val="NormalTok"/>
        </w:rPr>
        <w:t>(</w:t>
      </w:r>
      <w:r>
        <w:rPr>
          <w:rStyle w:val="DataTypeTok"/>
        </w:rPr>
        <w:t>SST=</w:t>
      </w:r>
      <w:r>
        <w:rPr>
          <w:rStyle w:val="KeywordTok"/>
        </w:rPr>
        <w:t>seq</w:t>
      </w:r>
      <w:r>
        <w:rPr>
          <w:rStyle w:val="NormalTok"/>
        </w:rPr>
        <w:t>(</w:t>
      </w:r>
      <w:r>
        <w:rPr>
          <w:rStyle w:val="KeywordTok"/>
        </w:rPr>
        <w:t>min</w:t>
      </w:r>
      <w:r>
        <w:rPr>
          <w:rStyle w:val="NormalTok"/>
        </w:rPr>
        <w:t>(mursst</w:t>
      </w:r>
      <w:r>
        <w:rPr>
          <w:rStyle w:val="OperatorTok"/>
        </w:rPr>
        <w:t>$</w:t>
      </w:r>
      <w:r>
        <w:rPr>
          <w:rStyle w:val="NormalTok"/>
        </w:rPr>
        <w:t xml:space="preserve">SST), </w:t>
      </w:r>
      <w:r>
        <w:rPr>
          <w:rStyle w:val="KeywordTok"/>
        </w:rPr>
        <w:t>max</w:t>
      </w:r>
      <w:r>
        <w:rPr>
          <w:rStyle w:val="NormalTok"/>
        </w:rPr>
        <w:t>(mursst</w:t>
      </w:r>
      <w:r>
        <w:rPr>
          <w:rStyle w:val="OperatorTok"/>
        </w:rPr>
        <w:t>$</w:t>
      </w:r>
      <w:r>
        <w:rPr>
          <w:rStyle w:val="NormalTok"/>
        </w:rPr>
        <w:t xml:space="preserve">SST), </w:t>
      </w:r>
      <w:r>
        <w:rPr>
          <w:rStyle w:val="DataTypeTok"/>
        </w:rPr>
        <w:t>len=</w:t>
      </w:r>
      <w:r>
        <w:rPr>
          <w:rStyle w:val="DecValTok"/>
        </w:rPr>
        <w:t>500</w:t>
      </w:r>
      <w:r>
        <w:rPr>
          <w:rStyle w:val="NormalTok"/>
        </w:rPr>
        <w:t>))</w:t>
      </w:r>
      <w:r>
        <w:br/>
      </w:r>
      <w:r>
        <w:rPr>
          <w:rStyle w:val="NormalTok"/>
        </w:rPr>
        <w:t>dummy</w:t>
      </w:r>
      <w:r>
        <w:rPr>
          <w:rStyle w:val="OperatorTok"/>
        </w:rPr>
        <w:t>$</w:t>
      </w:r>
      <w:r>
        <w:rPr>
          <w:rStyle w:val="NormalTok"/>
        </w:rPr>
        <w:t>shark&lt;-</w:t>
      </w:r>
      <w:r>
        <w:rPr>
          <w:rStyle w:val="KeywordTok"/>
        </w:rPr>
        <w:t>predict</w:t>
      </w:r>
      <w:r>
        <w:rPr>
          <w:rStyle w:val="NormalTok"/>
        </w:rPr>
        <w:t xml:space="preserve">(model, dummy, </w:t>
      </w:r>
      <w:r>
        <w:rPr>
          <w:rStyle w:val="DataTypeTok"/>
        </w:rPr>
        <w:t>type=</w:t>
      </w:r>
      <w:r>
        <w:rPr>
          <w:rStyle w:val="StringTok"/>
        </w:rPr>
        <w:t>"response"</w:t>
      </w:r>
      <w:r>
        <w:rPr>
          <w:rStyle w:val="NormalTok"/>
        </w:rPr>
        <w:t>)</w:t>
      </w:r>
      <w:r>
        <w:br/>
      </w:r>
      <w:r>
        <w:rPr>
          <w:rStyle w:val="KeywordTok"/>
        </w:rPr>
        <w:t>plot</w:t>
      </w:r>
      <w:r>
        <w:rPr>
          <w:rStyle w:val="NormalTok"/>
        </w:rPr>
        <w:t xml:space="preserve">(shark </w:t>
      </w:r>
      <w:r>
        <w:rPr>
          <w:rStyle w:val="OperatorTok"/>
        </w:rPr>
        <w:t>~</w:t>
      </w:r>
      <w:r>
        <w:rPr>
          <w:rStyle w:val="StringTok"/>
        </w:rPr>
        <w:t xml:space="preserve"> </w:t>
      </w:r>
      <w:r>
        <w:rPr>
          <w:rStyle w:val="NormalTok"/>
        </w:rPr>
        <w:t xml:space="preserve">SST, </w:t>
      </w:r>
      <w:r>
        <w:rPr>
          <w:rStyle w:val="DataTypeTok"/>
        </w:rPr>
        <w:t>data=</w:t>
      </w:r>
      <w:r>
        <w:rPr>
          <w:rStyle w:val="NormalTok"/>
        </w:rPr>
        <w:t xml:space="preserve">mursst, </w:t>
      </w:r>
      <w:r>
        <w:rPr>
          <w:rStyle w:val="DataTypeTok"/>
        </w:rPr>
        <w:t>col=</w:t>
      </w:r>
      <w:r>
        <w:rPr>
          <w:rStyle w:val="StringTok"/>
        </w:rPr>
        <w:t>"steelblue"</w:t>
      </w:r>
      <w:r>
        <w:rPr>
          <w:rStyle w:val="NormalTok"/>
        </w:rPr>
        <w:t>)</w:t>
      </w:r>
      <w:r>
        <w:br/>
      </w:r>
      <w:r>
        <w:rPr>
          <w:rStyle w:val="KeywordTok"/>
        </w:rPr>
        <w:t>lines</w:t>
      </w:r>
      <w:r>
        <w:rPr>
          <w:rStyle w:val="NormalTok"/>
        </w:rPr>
        <w:t xml:space="preserve">(shark </w:t>
      </w:r>
      <w:r>
        <w:rPr>
          <w:rStyle w:val="OperatorTok"/>
        </w:rPr>
        <w:t>~</w:t>
      </w:r>
      <w:r>
        <w:rPr>
          <w:rStyle w:val="StringTok"/>
        </w:rPr>
        <w:t xml:space="preserve"> </w:t>
      </w:r>
      <w:r>
        <w:rPr>
          <w:rStyle w:val="NormalTok"/>
        </w:rPr>
        <w:t xml:space="preserve">SST, </w:t>
      </w:r>
      <w:r>
        <w:rPr>
          <w:rStyle w:val="DataTypeTok"/>
        </w:rPr>
        <w:t>data=</w:t>
      </w:r>
      <w:r>
        <w:rPr>
          <w:rStyle w:val="NormalTok"/>
        </w:rPr>
        <w:t xml:space="preserve">dummy, </w:t>
      </w:r>
      <w:r>
        <w:rPr>
          <w:rStyle w:val="DataTypeTok"/>
        </w:rPr>
        <w:t>lwd=</w:t>
      </w:r>
      <w:r>
        <w:rPr>
          <w:rStyle w:val="DecValTok"/>
        </w:rPr>
        <w:t>2</w:t>
      </w:r>
      <w:r>
        <w:rPr>
          <w:rStyle w:val="NormalTok"/>
        </w:rPr>
        <w:t>)</w:t>
      </w:r>
    </w:p>
    <w:p w14:paraId="21E5B9DF" w14:textId="77777777" w:rsidR="003F517E" w:rsidRDefault="00BD0BCD">
      <w:pPr>
        <w:pStyle w:val="FirstParagraph"/>
      </w:pPr>
      <w:r>
        <w:rPr>
          <w:noProof/>
        </w:rPr>
        <w:drawing>
          <wp:inline distT="0" distB="0" distL="0" distR="0" wp14:anchorId="4225EFF8" wp14:editId="4473CBD8">
            <wp:extent cx="5544151"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Query_MUR_Obs_Data-1.png"/>
                    <pic:cNvPicPr>
                      <a:picLocks noChangeAspect="1" noChangeArrowheads="1"/>
                    </pic:cNvPicPr>
                  </pic:nvPicPr>
                  <pic:blipFill>
                    <a:blip r:embed="rId20"/>
                    <a:stretch>
                      <a:fillRect/>
                    </a:stretch>
                  </pic:blipFill>
                  <pic:spPr bwMode="auto">
                    <a:xfrm>
                      <a:off x="0" y="0"/>
                      <a:ext cx="5544151" cy="3696101"/>
                    </a:xfrm>
                    <a:prstGeom prst="rect">
                      <a:avLst/>
                    </a:prstGeom>
                    <a:noFill/>
                    <a:ln w="9525">
                      <a:noFill/>
                      <a:headEnd/>
                      <a:tailEnd/>
                    </a:ln>
                  </pic:spPr>
                </pic:pic>
              </a:graphicData>
            </a:graphic>
          </wp:inline>
        </w:drawing>
      </w:r>
    </w:p>
    <w:p w14:paraId="051858A9" w14:textId="77777777" w:rsidR="003F517E" w:rsidRDefault="00BD0BCD">
      <w:pPr>
        <w:pStyle w:val="Heading1"/>
      </w:pPr>
      <w:bookmarkStart w:id="227" w:name="bibliography"/>
      <w:r>
        <w:t>References</w:t>
      </w:r>
      <w:bookmarkEnd w:id="227"/>
    </w:p>
    <w:p w14:paraId="120E0B29" w14:textId="77777777" w:rsidR="003F517E" w:rsidRDefault="00BD0BCD">
      <w:pPr>
        <w:pStyle w:val="Bibliography"/>
      </w:pPr>
      <w:bookmarkStart w:id="228" w:name="ref-Barbeaux2020"/>
      <w:bookmarkStart w:id="229" w:name="refs"/>
      <w:r>
        <w:t xml:space="preserve">Barbeaux SJ, Holsman K, Zador S. 2020. Marine Heatwave Stress Test of Ecosystem-Based Fisheries Management in the Gulf of Alaska Pacific Cod Fishery. Frontiers in Marine Science 7: 1–21. </w:t>
      </w:r>
    </w:p>
    <w:p w14:paraId="3FCEED79" w14:textId="77777777" w:rsidR="003F517E" w:rsidRDefault="00BD0BCD">
      <w:pPr>
        <w:pStyle w:val="Bibliography"/>
      </w:pPr>
      <w:bookmarkStart w:id="230" w:name="ref-Breece2021"/>
      <w:bookmarkEnd w:id="228"/>
      <w:r>
        <w:lastRenderedPageBreak/>
        <w:t xml:space="preserve">Breece MW, Oliver MJ, Fox DA, Hale EA, Haulsee DE, Shatley M, Bograd SJ, Hazen EL, Welch H. 2021. A satellite‐based mobile warning system to reduce interactions with an endangered species. Ecological Applications. </w:t>
      </w:r>
    </w:p>
    <w:p w14:paraId="00792309" w14:textId="77777777" w:rsidR="003F517E" w:rsidRDefault="00BD0BCD">
      <w:pPr>
        <w:pStyle w:val="Bibliography"/>
      </w:pPr>
      <w:bookmarkStart w:id="231" w:name="ref-Ferriss2020"/>
      <w:bookmarkEnd w:id="230"/>
      <w:r>
        <w:t xml:space="preserve">Ferriss B, Zador S. 2020. Ecosystem Status Report for the Gulf of Alaska, Stock Assessment and Fishery Evaluation Report.. </w:t>
      </w:r>
    </w:p>
    <w:p w14:paraId="4241CF36" w14:textId="77777777" w:rsidR="003F517E" w:rsidRDefault="00BD0BCD">
      <w:pPr>
        <w:pStyle w:val="Bibliography"/>
      </w:pPr>
      <w:bookmarkStart w:id="232" w:name="ref-Fredston2021"/>
      <w:bookmarkEnd w:id="231"/>
      <w:r>
        <w:t xml:space="preserve">Fredston A, Pinsky M, Selden RL, Szuwalski C, Thorson JT, Gaines SD, Halpern BS. 2021. Range edges of North American marine species are tracking temperature over decades. Global Change Biology 1–12. </w:t>
      </w:r>
    </w:p>
    <w:p w14:paraId="71B71445" w14:textId="77777777" w:rsidR="003F517E" w:rsidRDefault="00BD0BCD">
      <w:pPr>
        <w:pStyle w:val="Bibliography"/>
      </w:pPr>
      <w:bookmarkStart w:id="233" w:name="ref-Gaichas2014"/>
      <w:bookmarkEnd w:id="232"/>
      <w:r>
        <w:t xml:space="preserve">Gaichas S, Link JS, Hare JA. 2014. A risk-based approach to evaluating northeast US fish community vulnerability to climate change. ICES Journal of Marine Science 71: 2323–2342. </w:t>
      </w:r>
    </w:p>
    <w:p w14:paraId="17919594" w14:textId="77777777" w:rsidR="003F517E" w:rsidRDefault="00BD0BCD">
      <w:pPr>
        <w:pStyle w:val="Bibliography"/>
      </w:pPr>
      <w:bookmarkStart w:id="234" w:name="ref-Harley2020"/>
      <w:bookmarkEnd w:id="233"/>
      <w:r>
        <w:t xml:space="preserve">Harley JR, Lanphier K, Kennedy E, Whitehead C, Bidlack A. 2020. Random forest classification to determine environmental drivers and forecast paralytic shellfish toxins in Southeast Alaska with high temporal resolution. Harmful Algae 99: 101918. </w:t>
      </w:r>
    </w:p>
    <w:p w14:paraId="472401A4" w14:textId="77777777" w:rsidR="003F517E" w:rsidRDefault="00BD0BCD">
      <w:pPr>
        <w:pStyle w:val="Bibliography"/>
      </w:pPr>
      <w:bookmarkStart w:id="235" w:name="ref-Haynie2012"/>
      <w:bookmarkEnd w:id="234"/>
      <w:r>
        <w:t xml:space="preserve">Haynie AC, Pfeiffer L. 2012. Why economics matters for understanding the effects of climate change on fisheries. ICES Journal of Marine Science 69: 1160–1167. </w:t>
      </w:r>
    </w:p>
    <w:p w14:paraId="4B5FD73B" w14:textId="77777777" w:rsidR="003F517E" w:rsidRDefault="00BD0BCD">
      <w:pPr>
        <w:pStyle w:val="Bibliography"/>
      </w:pPr>
      <w:bookmarkStart w:id="236" w:name="ref-Hazen2018"/>
      <w:bookmarkEnd w:id="235"/>
      <w:r>
        <w:t xml:space="preserve">Hazen EL, Scales KL, Maxwell SM, Briscoe DK, Welch H, Bograd SJ, Bailey H, Benson SR, Eguchi T, Dewar H, Kohin S, Costa DP, Crowder LB, Lewison RL. 2018. A dynamic ocean management tool to reduce bycatch and support sustainable fisheries. Science Advances 4: eaar3001. </w:t>
      </w:r>
    </w:p>
    <w:p w14:paraId="36D0C66E" w14:textId="77777777" w:rsidR="003F517E" w:rsidRDefault="00BD0BCD">
      <w:pPr>
        <w:pStyle w:val="Bibliography"/>
      </w:pPr>
      <w:bookmarkStart w:id="237" w:name="ref-Holsman2016"/>
      <w:bookmarkEnd w:id="236"/>
      <w:r>
        <w:t xml:space="preserve">Holsman KK, Ianelli J, Aydin K, Punt AE, Moffitt EA. 2016. A comparison of fisheries biological reference points estimated from temperature-specific multi-species and single-species climate-enhanced stock assessment models. Deep-Sea Research Part II: Topical Studies in Oceanography 134: 360–378. </w:t>
      </w:r>
    </w:p>
    <w:p w14:paraId="02593531" w14:textId="77777777" w:rsidR="003F517E" w:rsidRDefault="00BD0BCD">
      <w:pPr>
        <w:pStyle w:val="Bibliography"/>
      </w:pPr>
      <w:bookmarkStart w:id="238" w:name="ref-Kotwicki2013"/>
      <w:bookmarkEnd w:id="237"/>
      <w:r>
        <w:t xml:space="preserve">Kotwicki S, Lauth RR. 2013. Detecting temporal trends and environmentally-driven changes in the spatial distribution of bottom fishes and crabs on the eastern Bering Sea shelf. Deep-Sea Research Part II: Topical Studies in Oceanography 94: 231–243. </w:t>
      </w:r>
    </w:p>
    <w:p w14:paraId="335A5A5D" w14:textId="77777777" w:rsidR="003F517E" w:rsidRDefault="00BD0BCD">
      <w:pPr>
        <w:pStyle w:val="Bibliography"/>
      </w:pPr>
      <w:bookmarkStart w:id="239" w:name="ref-Marshall2019"/>
      <w:bookmarkEnd w:id="238"/>
      <w:r>
        <w:t xml:space="preserve">Marshall KN, Koehn LE, Levin PS, Essington TE, Jensen OP. 2019. Inclusion of ecosystem information in US fish stock assessments suggests progress toward ecosystem-based fisheries management. ICES Journal of Marine Science 76: 1–9. </w:t>
      </w:r>
    </w:p>
    <w:p w14:paraId="2C497928" w14:textId="77777777" w:rsidR="003F517E" w:rsidRDefault="00BD0BCD">
      <w:pPr>
        <w:pStyle w:val="Bibliography"/>
      </w:pPr>
      <w:bookmarkStart w:id="240" w:name="ref-Maturi2017"/>
      <w:bookmarkEnd w:id="239"/>
      <w:r>
        <w:lastRenderedPageBreak/>
        <w:t xml:space="preserve">Maturi E, Harris A, Mittaz J, Sapper J, Wick G, Zhu X, Dash P, Koner P. 2017. A new high-resolution sea surface temperature blended analysis. Bulletin of the American Meteorological Society 98: 1015–1026. </w:t>
      </w:r>
    </w:p>
    <w:p w14:paraId="19B9B612" w14:textId="77777777" w:rsidR="003F517E" w:rsidRDefault="00BD0BCD">
      <w:pPr>
        <w:pStyle w:val="Bibliography"/>
      </w:pPr>
      <w:bookmarkStart w:id="241" w:name="ref-Minnett2019"/>
      <w:bookmarkEnd w:id="240"/>
      <w:r>
        <w:t xml:space="preserve">Minnett PJ, Alvera-Azcárate A, Chin TM, Corlett GK, Gentemann CL, Karagali I, Li X, Marsouin A, Marullo S, Maturi E, Santoleri R, Saux Picart S, Steele M, Vazquez-Cuervo J. 2019. Half a century of satellite remote sensing of sea-surface temperature. Remote Sensing of Environment 233:. </w:t>
      </w:r>
    </w:p>
    <w:p w14:paraId="048A8F68" w14:textId="77777777" w:rsidR="003F517E" w:rsidRDefault="00BD0BCD">
      <w:pPr>
        <w:pStyle w:val="Bibliography"/>
      </w:pPr>
      <w:bookmarkStart w:id="242" w:name="ref-Ortiz2020"/>
      <w:bookmarkEnd w:id="241"/>
      <w:r>
        <w:t xml:space="preserve">Ortiz I, Zador S. 2020. Ecosystem Status Report 2020: Aleutian Islands, Stock Assessment and Fishery Evaluation Report.. </w:t>
      </w:r>
    </w:p>
    <w:p w14:paraId="52AC4B77" w14:textId="77777777" w:rsidR="003F517E" w:rsidRDefault="00BD0BCD">
      <w:pPr>
        <w:pStyle w:val="Bibliography"/>
      </w:pPr>
      <w:bookmarkStart w:id="243" w:name="ref-Pinsky2020"/>
      <w:bookmarkEnd w:id="242"/>
      <w:r>
        <w:t xml:space="preserve">Pinsky ML, Rogers LA, Morley JW, Frölicher TL. 2020. Ocean planning for species on the move provides substantial benefits and requires few trade-offs. Science Advances 6:. </w:t>
      </w:r>
    </w:p>
    <w:p w14:paraId="36D80765" w14:textId="77777777" w:rsidR="003F517E" w:rsidRDefault="00BD0BCD">
      <w:pPr>
        <w:pStyle w:val="Bibliography"/>
      </w:pPr>
      <w:bookmarkStart w:id="244" w:name="ref-Rogers2019"/>
      <w:bookmarkEnd w:id="243"/>
      <w:r>
        <w:t xml:space="preserve">Rogers LA, Griffin R, Young T, Fuller E, Martin KS, Pinsky ML. 2019. Shifting habitats expose fishing communities to risk under climate change. Nature Climate Change 9: 512–516. </w:t>
      </w:r>
    </w:p>
    <w:p w14:paraId="18A08E80" w14:textId="77777777" w:rsidR="003F517E" w:rsidRDefault="00BD0BCD">
      <w:pPr>
        <w:pStyle w:val="Bibliography"/>
      </w:pPr>
      <w:bookmarkStart w:id="245" w:name="ref-Siddon2020"/>
      <w:bookmarkEnd w:id="244"/>
      <w:r>
        <w:t xml:space="preserve">Siddon E. 2020. Ecosystem Status Report for the Eastern Bering Sea, Stock Assessment and Fishery Evaluation Report.. </w:t>
      </w:r>
    </w:p>
    <w:p w14:paraId="6287920D" w14:textId="77777777" w:rsidR="003F517E" w:rsidRDefault="00BD0BCD">
      <w:pPr>
        <w:pStyle w:val="Bibliography"/>
      </w:pPr>
      <w:bookmarkStart w:id="246" w:name="ref-Simons2020"/>
      <w:bookmarkEnd w:id="245"/>
      <w:r>
        <w:t xml:space="preserve">Simons B. 2020. ERDDAP.. </w:t>
      </w:r>
    </w:p>
    <w:p w14:paraId="05FAD67E" w14:textId="77777777" w:rsidR="003F517E" w:rsidRDefault="00BD0BCD">
      <w:pPr>
        <w:pStyle w:val="Bibliography"/>
      </w:pPr>
      <w:bookmarkStart w:id="247" w:name="ref-Suryan2021"/>
      <w:bookmarkEnd w:id="246"/>
      <w:r>
        <w:t xml:space="preserve">Suryan RM, Arimitsu ML, Coletti H, Hopcroft R, Lindeberg M, Barbeaux S, Batten S, Burt W, Bishop MA, Bodkin J, Brenner R, Campbell R, Cushing D, Danielson S, Dorn M, Drummond B, Esler D, Gelatt T, Hanselman D, Hatch S, Haught S, Holderied K, Iken K, Irons D, Kettle A, Kimmel D, Konar B, Kuletz K, Laurel B, Manisalco J, Matkin C, McKinstry C, Monson D, Moran J, Olsen D, Palsoon W, Pegau S, Piatt J, Rogers L, Schaefer A, Spies I, Straley J, Stron S, Sweeney K, Szymkowiak M, Weitzman B, Yasumiishi E, Zador SG. 2021. Ecosystem response persists after a prolonged marine heatwave. Scientific Reports 1–17. </w:t>
      </w:r>
    </w:p>
    <w:p w14:paraId="0303441E" w14:textId="77777777" w:rsidR="003F517E" w:rsidRDefault="00BD0BCD">
      <w:pPr>
        <w:pStyle w:val="Bibliography"/>
      </w:pPr>
      <w:bookmarkStart w:id="248" w:name="ref-Watson2018"/>
      <w:bookmarkEnd w:id="247"/>
      <w:r>
        <w:t xml:space="preserve">Watson JT, Haynie AC. 2018. Paths to resilience: Alaska pollock fleet uses multiple fishing strategies to buffer against environmental change in the Bering Sea. Can. J. Fish. Aquat. Sci 75: 1977–1989. </w:t>
      </w:r>
    </w:p>
    <w:p w14:paraId="2F58EA0C" w14:textId="77777777" w:rsidR="003F517E" w:rsidRDefault="00BD0BCD">
      <w:pPr>
        <w:pStyle w:val="Bibliography"/>
      </w:pPr>
      <w:bookmarkStart w:id="249" w:name="ref-Welch2019"/>
      <w:bookmarkEnd w:id="248"/>
      <w:r>
        <w:t xml:space="preserve">Welch H, Hazen EL, Bograd SJ, Jacox MG, Brodie S, Robinson D, Scales KL, Dewitt L, Lewison R. 2019. Practical considerations for operationalizing dynamic management tools. Journal of Applied Ecology 56: 459–469. </w:t>
      </w:r>
      <w:bookmarkEnd w:id="229"/>
      <w:bookmarkEnd w:id="249"/>
    </w:p>
    <w:sectPr w:rsidR="003F517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Jordan Watson" w:date="2021-08-13T13:37:00Z" w:initials="JTW">
    <w:p w14:paraId="611289B5" w14:textId="77777777" w:rsidR="00BD0BCD" w:rsidRDefault="00BD0BCD">
      <w:pPr>
        <w:pStyle w:val="CommentText"/>
      </w:pPr>
      <w:r>
        <w:rPr>
          <w:rStyle w:val="CommentReference"/>
        </w:rPr>
        <w:annotationRef/>
      </w:r>
      <w:r>
        <w:t>???</w:t>
      </w:r>
    </w:p>
  </w:comment>
  <w:comment w:id="19" w:author="Jordan Watson" w:date="2021-08-13T13:53:00Z" w:initials="JTW">
    <w:p w14:paraId="4593D828" w14:textId="38DBADD7" w:rsidR="00BD0BCD" w:rsidRDefault="00BD0BCD">
      <w:pPr>
        <w:pStyle w:val="CommentText"/>
      </w:pPr>
      <w:r>
        <w:rPr>
          <w:rStyle w:val="CommentReference"/>
        </w:rPr>
        <w:annotationRef/>
      </w:r>
      <w:r>
        <w:t>Amante C, Eakins BW (2009) Etopo1 1 arc-minute global relief model: Procedures, data sources and analysis. NOAA Technical Memorandum NESDIS NGDC-24: 1-19.</w:t>
      </w:r>
    </w:p>
  </w:comment>
  <w:comment w:id="44" w:author="Jordan Watson" w:date="2021-08-13T14:10:00Z" w:initials="JTW">
    <w:p w14:paraId="2A0A8DB1" w14:textId="26E663BE" w:rsidR="00BD0BCD" w:rsidRDefault="00BD0BCD">
      <w:pPr>
        <w:pStyle w:val="CommentText"/>
      </w:pPr>
      <w:r>
        <w:rPr>
          <w:rStyle w:val="CommentReference"/>
        </w:rPr>
        <w:annotationRef/>
      </w:r>
      <w:r>
        <w:t>Shows up twice.</w:t>
      </w:r>
    </w:p>
  </w:comment>
  <w:comment w:id="50" w:author="Jordan Watson" w:date="2021-08-13T14:25:00Z" w:initials="JTW">
    <w:p w14:paraId="0D68BDFC" w14:textId="00301BB9" w:rsidR="00BD0BCD" w:rsidRDefault="00BD0BCD">
      <w:pPr>
        <w:pStyle w:val="CommentText"/>
      </w:pPr>
      <w:r>
        <w:rPr>
          <w:rStyle w:val="CommentReference"/>
        </w:rPr>
        <w:annotationRef/>
      </w:r>
      <w:r>
        <w:t>Create table showing each of the datasets and the primary keys</w:t>
      </w:r>
    </w:p>
  </w:comment>
  <w:comment w:id="80" w:author="Jordan Watson" w:date="2021-08-13T14:30:00Z" w:initials="JTW">
    <w:p w14:paraId="09ACCFDF" w14:textId="5C714994" w:rsidR="00BD0BCD" w:rsidRDefault="00BD0BCD">
      <w:pPr>
        <w:pStyle w:val="CommentText"/>
      </w:pPr>
      <w:r>
        <w:rPr>
          <w:rStyle w:val="CommentReference"/>
        </w:rPr>
        <w:annotationRef/>
      </w:r>
      <w:r>
        <w:t>Not useful any more?</w:t>
      </w:r>
    </w:p>
  </w:comment>
  <w:comment w:id="82" w:author="Jordan Watson" w:date="2021-08-13T14:30:00Z" w:initials="JTW">
    <w:p w14:paraId="0120A662" w14:textId="48E5DBC4" w:rsidR="00BD0BCD" w:rsidRDefault="00BD0BCD">
      <w:pPr>
        <w:pStyle w:val="CommentText"/>
      </w:pPr>
      <w:r>
        <w:rPr>
          <w:rStyle w:val="CommentReference"/>
        </w:rPr>
        <w:annotationRef/>
      </w:r>
      <w:r>
        <w:t>Make a second version where !is.na crab?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1289B5" w15:done="0"/>
  <w15:commentEx w15:paraId="4593D828" w15:done="0"/>
  <w15:commentEx w15:paraId="2A0A8DB1" w15:done="0"/>
  <w15:commentEx w15:paraId="0D68BDFC" w15:done="0"/>
  <w15:commentEx w15:paraId="09ACCFDF" w15:done="0"/>
  <w15:commentEx w15:paraId="0120A66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2EB8C9" w14:textId="77777777" w:rsidR="00B86BA7" w:rsidRDefault="00B86BA7">
      <w:pPr>
        <w:spacing w:before="0" w:line="240" w:lineRule="auto"/>
      </w:pPr>
      <w:r>
        <w:separator/>
      </w:r>
    </w:p>
  </w:endnote>
  <w:endnote w:type="continuationSeparator" w:id="0">
    <w:p w14:paraId="0728CDB3" w14:textId="77777777" w:rsidR="00B86BA7" w:rsidRDefault="00B86BA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3EED18" w14:textId="77777777" w:rsidR="00B86BA7" w:rsidRDefault="00B86BA7">
      <w:r>
        <w:separator/>
      </w:r>
    </w:p>
  </w:footnote>
  <w:footnote w:type="continuationSeparator" w:id="0">
    <w:p w14:paraId="77438BCF" w14:textId="77777777" w:rsidR="00B86BA7" w:rsidRDefault="00B86B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1AE401"/>
    <w:multiLevelType w:val="multilevel"/>
    <w:tmpl w:val="EBCA39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5"/>
  </w:num>
  <w:num w:numId="4">
    <w:abstractNumId w:val="14"/>
  </w:num>
  <w:num w:numId="5">
    <w:abstractNumId w:val="16"/>
  </w:num>
  <w:num w:numId="6">
    <w:abstractNumId w:val="12"/>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rdan Watson">
    <w15:presenceInfo w15:providerId="None" w15:userId="Jordan Wat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5C8A"/>
    <w:rsid w:val="001A06C4"/>
    <w:rsid w:val="002201F4"/>
    <w:rsid w:val="003F517E"/>
    <w:rsid w:val="004C7D53"/>
    <w:rsid w:val="004E29B3"/>
    <w:rsid w:val="00590D07"/>
    <w:rsid w:val="00642982"/>
    <w:rsid w:val="00756D35"/>
    <w:rsid w:val="00784D58"/>
    <w:rsid w:val="007D4EDB"/>
    <w:rsid w:val="00825080"/>
    <w:rsid w:val="008C422E"/>
    <w:rsid w:val="008D6863"/>
    <w:rsid w:val="009C1890"/>
    <w:rsid w:val="00A505F8"/>
    <w:rsid w:val="00B86B75"/>
    <w:rsid w:val="00B86BA7"/>
    <w:rsid w:val="00BC48D5"/>
    <w:rsid w:val="00BD0BCD"/>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6140"/>
  <w15:docId w15:val="{B7821223-0E54-464E-A76F-4AF4E6002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5F0468"/>
    <w:pPr>
      <w:outlineLvl w:val="0"/>
    </w:pPr>
  </w:style>
  <w:style w:type="paragraph" w:styleId="Heading2">
    <w:name w:val="heading 2"/>
    <w:basedOn w:val="Heading1"/>
    <w:next w:val="BodyText"/>
    <w:uiPriority w:val="9"/>
    <w:unhideWhenUsed/>
    <w:qFormat/>
    <w:rsid w:val="005F0468"/>
    <w:pPr>
      <w:outlineLvl w:val="1"/>
    </w:pPr>
    <w:rPr>
      <w:sz w:val="36"/>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sz w:val="24"/>
      <w:szCs w:val="24"/>
    </w:rPr>
  </w:style>
  <w:style w:type="paragraph" w:styleId="Heading5">
    <w:name w:val="heading 5"/>
    <w:basedOn w:val="Heading1"/>
    <w:next w:val="BodyText"/>
    <w:uiPriority w:val="9"/>
    <w:unhideWhenUsed/>
    <w:qFormat/>
    <w:rsid w:val="005F0468"/>
    <w:pPr>
      <w:outlineLvl w:val="4"/>
    </w:pPr>
    <w:rPr>
      <w:b w:val="0"/>
      <w:bCs/>
      <w:sz w:val="24"/>
      <w:szCs w:val="24"/>
    </w:rPr>
  </w:style>
  <w:style w:type="paragraph" w:styleId="Heading6">
    <w:name w:val="heading 6"/>
    <w:basedOn w:val="Heading1"/>
    <w:next w:val="BodyText"/>
    <w:uiPriority w:val="9"/>
    <w:unhideWhenUsed/>
    <w:qFormat/>
    <w:rsid w:val="005F0468"/>
    <w:pPr>
      <w:outlineLvl w:val="5"/>
    </w:pPr>
    <w:rPr>
      <w:b w:val="0"/>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style>
  <w:style w:type="paragraph" w:customStyle="1" w:styleId="FirstParagraph">
    <w:name w:val="First Paragraph"/>
    <w:basedOn w:val="BodyText"/>
    <w:next w:val="BodyText"/>
    <w:qFormat/>
    <w:rsid w:val="005C42A0"/>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5F0468"/>
    <w:pPr>
      <w:keepNext/>
      <w:keepLines/>
    </w:pPr>
    <w:rPr>
      <w:rFonts w:eastAsia="Calibri" w:cstheme="majorBidi"/>
      <w:b/>
      <w:bCs w:val="0"/>
      <w:sz w:val="52"/>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5F0468"/>
    <w:rPr>
      <w:rFonts w:ascii="Times New Roman" w:eastAsia="Calibri" w:hAnsi="Times New Roman" w:cstheme="majorBidi"/>
      <w:b/>
      <w:sz w:val="52"/>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 w:type="character" w:styleId="CommentReference">
    <w:name w:val="annotation reference"/>
    <w:basedOn w:val="DefaultParagraphFont"/>
    <w:semiHidden/>
    <w:unhideWhenUsed/>
    <w:rsid w:val="004C7D53"/>
    <w:rPr>
      <w:sz w:val="16"/>
      <w:szCs w:val="16"/>
    </w:rPr>
  </w:style>
  <w:style w:type="paragraph" w:styleId="CommentText">
    <w:name w:val="annotation text"/>
    <w:basedOn w:val="Normal"/>
    <w:link w:val="CommentTextChar"/>
    <w:semiHidden/>
    <w:unhideWhenUsed/>
    <w:rsid w:val="004C7D53"/>
    <w:pPr>
      <w:spacing w:line="240" w:lineRule="auto"/>
    </w:pPr>
    <w:rPr>
      <w:sz w:val="20"/>
      <w:szCs w:val="20"/>
    </w:rPr>
  </w:style>
  <w:style w:type="character" w:customStyle="1" w:styleId="CommentTextChar">
    <w:name w:val="Comment Text Char"/>
    <w:basedOn w:val="DefaultParagraphFont"/>
    <w:link w:val="CommentText"/>
    <w:semiHidden/>
    <w:rsid w:val="004C7D53"/>
    <w:rPr>
      <w:rFonts w:ascii="Times New Roman" w:hAnsi="Times New Roman"/>
      <w:bCs/>
      <w:sz w:val="20"/>
      <w:szCs w:val="20"/>
    </w:rPr>
  </w:style>
  <w:style w:type="paragraph" w:styleId="CommentSubject">
    <w:name w:val="annotation subject"/>
    <w:basedOn w:val="CommentText"/>
    <w:next w:val="CommentText"/>
    <w:link w:val="CommentSubjectChar"/>
    <w:semiHidden/>
    <w:unhideWhenUsed/>
    <w:rsid w:val="004C7D53"/>
    <w:rPr>
      <w:b/>
    </w:rPr>
  </w:style>
  <w:style w:type="character" w:customStyle="1" w:styleId="CommentSubjectChar">
    <w:name w:val="Comment Subject Char"/>
    <w:basedOn w:val="CommentTextChar"/>
    <w:link w:val="CommentSubject"/>
    <w:semiHidden/>
    <w:rsid w:val="004C7D53"/>
    <w:rPr>
      <w:rFonts w:ascii="Times New Roman" w:hAnsi="Times New Roman"/>
      <w:b/>
      <w:bCs/>
      <w:sz w:val="20"/>
      <w:szCs w:val="20"/>
    </w:rPr>
  </w:style>
  <w:style w:type="paragraph" w:styleId="BalloonText">
    <w:name w:val="Balloon Text"/>
    <w:basedOn w:val="Normal"/>
    <w:link w:val="BalloonTextChar"/>
    <w:semiHidden/>
    <w:unhideWhenUsed/>
    <w:rsid w:val="004C7D53"/>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C7D53"/>
    <w:rPr>
      <w:rFonts w:ascii="Segoe UI" w:hAnsi="Segoe UI" w:cs="Segoe UI"/>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mattcallahan.shinyapps.io/NBS_SEBS_SST_MHW/"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oceanview.pfeg.noaa.gov/whale_indices/" TargetMode="External"/><Relationship Id="rId12" Type="http://schemas.openxmlformats.org/officeDocument/2006/relationships/hyperlink" Target="https://apex.psmfc.org/akfin/data_marts/akmp/nmfs_area_crw_avg_sst?nmfs_area=640"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1032</TotalTime>
  <Pages>28</Pages>
  <Words>6294</Words>
  <Characters>35880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Jordan Watson</dc:creator>
  <cp:keywords/>
  <cp:lastModifiedBy>Jordan Watson</cp:lastModifiedBy>
  <cp:revision>7</cp:revision>
  <dcterms:created xsi:type="dcterms:W3CDTF">2021-08-13T21:37:00Z</dcterms:created>
  <dcterms:modified xsi:type="dcterms:W3CDTF">2021-08-14T14:49:00Z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../cite/webservice_biblio.bib</vt:lpwstr>
  </property>
  <property fmtid="{D5CDD505-2E9C-101B-9397-08002B2CF9AE}" pid="3" name="csl">
    <vt:lpwstr>../cite/citestyle.csl</vt:lpwstr>
  </property>
  <property fmtid="{D5CDD505-2E9C-101B-9397-08002B2CF9AE}" pid="4" name="link-citations">
    <vt:lpwstr>True</vt:lpwstr>
  </property>
  <property fmtid="{D5CDD505-2E9C-101B-9397-08002B2CF9AE}" pid="5" name="output">
    <vt:lpwstr/>
  </property>
  <property fmtid="{D5CDD505-2E9C-101B-9397-08002B2CF9AE}" pid="6" name="reference-section-title">
    <vt:lpwstr>References</vt:lpwstr>
  </property>
</Properties>
</file>